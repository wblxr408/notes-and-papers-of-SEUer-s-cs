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653236C" w14:textId="77777777" w:rsidR="001E3241" w:rsidRDefault="00EA2FEA">
      <w:pPr>
        <w:spacing w:before="240"/>
        <w:jc w:val="center"/>
        <w:rPr>
          <w:rFonts w:ascii="华文中宋" w:eastAsia="华文中宋" w:hAnsi="Times New Roman"/>
          <w:b/>
          <w:color w:val="000000"/>
          <w:w w:val="80"/>
        </w:rPr>
      </w:pPr>
      <w:r>
        <w:rPr>
          <w:rFonts w:ascii="华文中宋" w:eastAsia="华文中宋" w:hAnsi="Times New Roman"/>
          <w:b/>
          <w:noProof/>
          <w:color w:val="000000"/>
        </w:rPr>
        <w:pict w14:anchorId="5F611936">
          <v:shape id="_x0000_s2054" style="position:absolute;left:0;text-align:left;margin-left:0;margin-top:0;width:50pt;height:50pt;z-index:251657728;visibility:hidden" coordsize="21600,21600" o:spt="100" adj="0,,0" path="" filled="f" stroked="f">
            <v:stroke joinstyle="miter"/>
            <v:formulas/>
            <v:path o:extrusionok="f" o:connecttype="segments"/>
            <o:lock v:ext="edit" aspectratio="t" selection="t"/>
          </v:shape>
        </w:pict>
      </w:r>
      <w:r>
        <w:rPr>
          <w:rFonts w:ascii="华文中宋" w:eastAsia="华文中宋" w:hAnsi="Times New Roman"/>
          <w:b/>
          <w:noProof/>
          <w:color w:val="000000"/>
        </w:rPr>
        <w:pict w14:anchorId="2B110C3A">
          <v:shape id="_x0000_s2053" style="position:absolute;left:0;text-align:left;margin-left:0;margin-top:0;width:50pt;height:50pt;z-index:251658752;visibility:hidden" coordsize="21600,21600" o:spt="100" adj="0,,0" path="" filled="f" stroked="f">
            <v:stroke joinstyle="miter"/>
            <v:formulas/>
            <v:path o:extrusionok="f" o:connecttype="segments"/>
            <o:lock v:ext="edit" aspectratio="t" selection="t"/>
          </v:shape>
        </w:pict>
      </w:r>
      <w:r>
        <w:pict w14:anchorId="480EDE38">
          <v:group id="_x0000_s2050" style="position:absolute;left:0;text-align:left;margin-left:-17.5pt;margin-top:8.7pt;width:263.95pt;height:61.45pt;z-index:251656704" coordorigin="7078,1090" coordsize="4929,1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7078;top:1090;width:1323;height:1105">
              <v:imagedata r:id="rId7" o:title="image1"/>
            </v:shape>
            <v:shape id="_x0000_s2052" type="#_x0000_t75" style="position:absolute;left:8373;top:1249;width:3635;height:866">
              <v:imagedata r:id="rId8" o:title="1623393956(1)"/>
            </v:shape>
          </v:group>
        </w:pict>
      </w:r>
      <w:r w:rsidR="00A445B3">
        <w:rPr>
          <w:rFonts w:ascii="华文中宋" w:eastAsia="华文中宋" w:hAnsi="Times New Roman" w:hint="eastAsia"/>
          <w:b/>
          <w:color w:val="000000"/>
          <w:w w:val="80"/>
        </w:rPr>
        <w:t xml:space="preserve"> </w:t>
      </w:r>
    </w:p>
    <w:p w14:paraId="1E82D6B4" w14:textId="77777777" w:rsidR="001E3241" w:rsidRDefault="001E3241">
      <w:pPr>
        <w:jc w:val="center"/>
        <w:rPr>
          <w:rFonts w:ascii="华文中宋" w:eastAsia="华文中宋" w:hAnsi="Times New Roman"/>
          <w:b/>
          <w:color w:val="000000"/>
          <w:w w:val="80"/>
          <w:sz w:val="28"/>
        </w:rPr>
      </w:pPr>
    </w:p>
    <w:p w14:paraId="1C738385" w14:textId="77777777" w:rsidR="001E3241" w:rsidRDefault="001E3241">
      <w:pPr>
        <w:jc w:val="center"/>
        <w:rPr>
          <w:rFonts w:ascii="华文中宋" w:eastAsia="华文中宋" w:hAnsi="Times New Roman"/>
          <w:b/>
          <w:color w:val="000000"/>
          <w:w w:val="80"/>
          <w:sz w:val="28"/>
        </w:rPr>
      </w:pPr>
    </w:p>
    <w:p w14:paraId="16894DC6" w14:textId="77777777" w:rsidR="001E3241" w:rsidRDefault="001E3241">
      <w:pPr>
        <w:spacing w:before="360"/>
        <w:jc w:val="center"/>
        <w:rPr>
          <w:rFonts w:ascii="华文中宋" w:eastAsia="华文中宋" w:hAnsi="华文中宋" w:hint="eastAsia"/>
          <w:b/>
          <w:color w:val="000000"/>
          <w:w w:val="80"/>
          <w:sz w:val="52"/>
        </w:rPr>
      </w:pPr>
    </w:p>
    <w:p w14:paraId="2C797135" w14:textId="77777777" w:rsidR="001E3241" w:rsidRDefault="00A445B3">
      <w:pPr>
        <w:spacing w:before="360"/>
        <w:jc w:val="center"/>
        <w:rPr>
          <w:rFonts w:ascii="华文中宋" w:eastAsia="华文中宋" w:hAnsi="华文中宋" w:hint="eastAsia"/>
          <w:b/>
          <w:color w:val="000000"/>
          <w:w w:val="80"/>
          <w:sz w:val="52"/>
        </w:rPr>
      </w:pPr>
      <w:r>
        <w:rPr>
          <w:rFonts w:ascii="华文中宋" w:eastAsia="华文中宋" w:hAnsi="华文中宋" w:hint="eastAsia"/>
          <w:b/>
          <w:color w:val="000000"/>
          <w:w w:val="80"/>
          <w:sz w:val="52"/>
        </w:rPr>
        <w:t>《数字时代的科学与技术》科研训练项目表</w:t>
      </w:r>
    </w:p>
    <w:p w14:paraId="49F8D4A5" w14:textId="77777777" w:rsidR="001E3241" w:rsidRDefault="00A445B3">
      <w:pPr>
        <w:spacing w:before="360"/>
        <w:jc w:val="center"/>
        <w:rPr>
          <w:rFonts w:ascii="华文中宋" w:eastAsia="华文中宋" w:hAnsi="华文中宋" w:hint="eastAsia"/>
          <w:b/>
          <w:color w:val="000000"/>
          <w:w w:val="80"/>
          <w:sz w:val="52"/>
        </w:rPr>
      </w:pPr>
      <w:r>
        <w:rPr>
          <w:rFonts w:ascii="华文中宋" w:eastAsia="华文中宋" w:hAnsi="华文中宋" w:hint="eastAsia"/>
          <w:b/>
          <w:color w:val="000000"/>
          <w:w w:val="80"/>
          <w:sz w:val="52"/>
        </w:rPr>
        <w:t>（</w:t>
      </w:r>
      <w:r>
        <w:rPr>
          <w:rFonts w:ascii="华文中宋" w:eastAsia="华文中宋" w:hAnsi="华文中宋"/>
          <w:b/>
          <w:color w:val="000000"/>
          <w:w w:val="80"/>
          <w:sz w:val="52"/>
        </w:rPr>
        <w:t>2024</w:t>
      </w:r>
      <w:r>
        <w:rPr>
          <w:rFonts w:ascii="华文中宋" w:eastAsia="华文中宋" w:hAnsi="华文中宋" w:hint="eastAsia"/>
          <w:b/>
          <w:color w:val="000000"/>
          <w:w w:val="80"/>
          <w:sz w:val="52"/>
        </w:rPr>
        <w:t>版）</w:t>
      </w:r>
    </w:p>
    <w:p w14:paraId="6A02A856" w14:textId="77777777" w:rsidR="001E3241" w:rsidRDefault="00A445B3">
      <w:pPr>
        <w:rPr>
          <w:rFonts w:ascii="华文中宋" w:eastAsia="华文中宋" w:hAnsi="华文中宋" w:hint="eastAsia"/>
          <w:color w:val="000000"/>
          <w:w w:val="80"/>
          <w:sz w:val="28"/>
          <w:u w:val="single"/>
        </w:rPr>
      </w:pPr>
      <w:r>
        <w:rPr>
          <w:rFonts w:ascii="华文中宋" w:eastAsia="华文中宋" w:hAnsi="华文中宋" w:hint="eastAsia"/>
          <w:color w:val="000000"/>
          <w:w w:val="80"/>
          <w:sz w:val="28"/>
        </w:rPr>
        <w:t>项目名称：</w:t>
      </w:r>
      <w:r>
        <w:rPr>
          <w:color w:val="000000"/>
          <w:sz w:val="24"/>
          <w:u w:val="single"/>
        </w:rPr>
        <w:t>AI</w:t>
      </w:r>
      <w:r>
        <w:rPr>
          <w:color w:val="000000"/>
          <w:sz w:val="24"/>
          <w:u w:val="single"/>
        </w:rPr>
        <w:t>数字化角色在心理健康支持中的可行性与伦理挑战研究</w:t>
      </w:r>
    </w:p>
    <w:p w14:paraId="0300E8C0" w14:textId="77777777" w:rsidR="001E3241" w:rsidRDefault="00A445B3">
      <w:pPr>
        <w:spacing w:before="240"/>
        <w:ind w:firstLine="1761"/>
        <w:rPr>
          <w:rFonts w:ascii="华文中宋" w:eastAsia="华文中宋" w:hAnsi="华文中宋" w:hint="eastAsia"/>
          <w:color w:val="000000"/>
          <w:w w:val="80"/>
          <w:sz w:val="28"/>
          <w:u w:val="single"/>
        </w:rPr>
      </w:pPr>
      <w:r>
        <w:rPr>
          <w:rFonts w:ascii="华文中宋" w:eastAsia="华文中宋" w:hAnsi="华文中宋" w:hint="eastAsia"/>
          <w:color w:val="000000"/>
          <w:w w:val="80"/>
          <w:sz w:val="28"/>
        </w:rPr>
        <w:t>项目负责人：</w:t>
      </w:r>
      <w:r>
        <w:rPr>
          <w:rFonts w:ascii="华文中宋" w:eastAsia="华文中宋" w:hAnsi="华文中宋" w:hint="eastAsia"/>
          <w:color w:val="000000"/>
          <w:w w:val="80"/>
          <w:sz w:val="28"/>
          <w:u w:val="single"/>
        </w:rPr>
        <w:t xml:space="preserve"> </w:t>
      </w:r>
      <w:r>
        <w:rPr>
          <w:rFonts w:ascii="华文中宋" w:eastAsia="华文中宋" w:hAnsi="华文中宋"/>
          <w:color w:val="000000"/>
          <w:w w:val="80"/>
          <w:sz w:val="28"/>
          <w:u w:val="single"/>
        </w:rPr>
        <w:t xml:space="preserve">    </w:t>
      </w:r>
      <w:r>
        <w:rPr>
          <w:rFonts w:ascii="华文中宋" w:eastAsia="华文中宋" w:hAnsi="华文中宋" w:hint="eastAsia"/>
          <w:color w:val="000000"/>
          <w:w w:val="80"/>
          <w:sz w:val="28"/>
          <w:u w:val="single"/>
        </w:rPr>
        <w:t xml:space="preserve">　　    牛子豪</w:t>
      </w:r>
      <w:proofErr w:type="gramStart"/>
      <w:r>
        <w:rPr>
          <w:rFonts w:ascii="华文中宋" w:eastAsia="华文中宋" w:hAnsi="华文中宋" w:hint="eastAsia"/>
          <w:color w:val="000000"/>
          <w:w w:val="80"/>
          <w:sz w:val="28"/>
          <w:u w:val="single"/>
        </w:rPr>
        <w:t xml:space="preserve">　　　　　　　　　　</w:t>
      </w:r>
      <w:proofErr w:type="gramEnd"/>
      <w:r>
        <w:rPr>
          <w:rFonts w:ascii="华文中宋" w:eastAsia="华文中宋" w:hAnsi="华文中宋" w:hint="eastAsia"/>
          <w:color w:val="000000"/>
          <w:w w:val="80"/>
          <w:sz w:val="28"/>
          <w:u w:val="single"/>
        </w:rPr>
        <w:t xml:space="preserve"> </w:t>
      </w:r>
      <w:r>
        <w:rPr>
          <w:rFonts w:ascii="华文中宋" w:eastAsia="华文中宋" w:hAnsi="华文中宋"/>
          <w:color w:val="000000"/>
          <w:w w:val="80"/>
          <w:sz w:val="28"/>
          <w:u w:val="single"/>
        </w:rPr>
        <w:t xml:space="preserve"> </w:t>
      </w:r>
    </w:p>
    <w:p w14:paraId="54EDCABE" w14:textId="77777777" w:rsidR="001E3241" w:rsidRDefault="00A445B3">
      <w:pPr>
        <w:spacing w:before="240"/>
        <w:ind w:firstLine="1761"/>
        <w:rPr>
          <w:rFonts w:ascii="华文中宋" w:eastAsia="华文中宋" w:hAnsi="华文中宋" w:hint="eastAsia"/>
          <w:color w:val="000000"/>
          <w:w w:val="80"/>
          <w:sz w:val="28"/>
          <w:u w:val="single"/>
        </w:rPr>
      </w:pPr>
      <w:r>
        <w:rPr>
          <w:rFonts w:ascii="华文中宋" w:eastAsia="华文中宋" w:hAnsi="华文中宋" w:hint="eastAsia"/>
          <w:color w:val="000000"/>
          <w:w w:val="80"/>
          <w:sz w:val="28"/>
        </w:rPr>
        <w:t>项目成员：</w:t>
      </w:r>
      <w:r>
        <w:rPr>
          <w:rFonts w:ascii="华文中宋" w:eastAsia="华文中宋" w:hAnsi="华文中宋" w:hint="eastAsia"/>
          <w:color w:val="000000"/>
          <w:w w:val="80"/>
          <w:sz w:val="28"/>
          <w:u w:val="single"/>
        </w:rPr>
        <w:t xml:space="preserve"> </w:t>
      </w:r>
      <w:r>
        <w:rPr>
          <w:rFonts w:ascii="华文中宋" w:eastAsia="华文中宋" w:hAnsi="华文中宋"/>
          <w:color w:val="000000"/>
          <w:w w:val="80"/>
          <w:sz w:val="28"/>
          <w:u w:val="single"/>
        </w:rPr>
        <w:t xml:space="preserve">           樊珂鸣，王诗蕊，谭清灿，</w:t>
      </w:r>
      <w:proofErr w:type="gramStart"/>
      <w:r>
        <w:rPr>
          <w:rFonts w:ascii="华文中宋" w:eastAsia="华文中宋" w:hAnsi="华文中宋"/>
          <w:color w:val="000000"/>
          <w:w w:val="80"/>
          <w:sz w:val="28"/>
          <w:u w:val="single"/>
        </w:rPr>
        <w:t>黄子谦</w:t>
      </w:r>
      <w:proofErr w:type="gramEnd"/>
      <w:r>
        <w:rPr>
          <w:rFonts w:ascii="华文中宋" w:eastAsia="华文中宋" w:hAnsi="华文中宋"/>
          <w:color w:val="000000"/>
          <w:w w:val="80"/>
          <w:sz w:val="28"/>
          <w:u w:val="single"/>
        </w:rPr>
        <w:t xml:space="preserve">   </w:t>
      </w:r>
      <w:r>
        <w:rPr>
          <w:rFonts w:ascii="华文中宋" w:eastAsia="华文中宋" w:hAnsi="华文中宋" w:hint="eastAsia"/>
          <w:color w:val="000000"/>
          <w:w w:val="80"/>
          <w:sz w:val="28"/>
          <w:u w:val="single"/>
        </w:rPr>
        <w:t xml:space="preserve">　　</w:t>
      </w:r>
      <w:proofErr w:type="gramStart"/>
      <w:r>
        <w:rPr>
          <w:rFonts w:ascii="华文中宋" w:eastAsia="华文中宋" w:hAnsi="华文中宋" w:hint="eastAsia"/>
          <w:color w:val="000000"/>
          <w:w w:val="80"/>
          <w:sz w:val="28"/>
          <w:u w:val="single"/>
        </w:rPr>
        <w:t xml:space="preserve">　　</w:t>
      </w:r>
      <w:proofErr w:type="gramEnd"/>
    </w:p>
    <w:p w14:paraId="4187AF52" w14:textId="77777777" w:rsidR="001E3241" w:rsidRDefault="00A445B3">
      <w:pPr>
        <w:spacing w:before="240"/>
        <w:ind w:firstLine="1761"/>
        <w:rPr>
          <w:rFonts w:ascii="华文中宋" w:eastAsia="华文中宋" w:hAnsi="华文中宋" w:hint="eastAsia"/>
          <w:color w:val="000000"/>
          <w:w w:val="80"/>
          <w:sz w:val="28"/>
          <w:u w:val="single"/>
        </w:rPr>
      </w:pPr>
      <w:r>
        <w:rPr>
          <w:rFonts w:ascii="华文中宋" w:eastAsia="华文中宋" w:hAnsi="华文中宋" w:hint="eastAsia"/>
          <w:color w:val="000000"/>
          <w:w w:val="80"/>
          <w:sz w:val="28"/>
        </w:rPr>
        <w:t>项目负责人电话：</w:t>
      </w:r>
      <w:r>
        <w:rPr>
          <w:rFonts w:ascii="华文中宋" w:eastAsia="华文中宋" w:hAnsi="华文中宋"/>
          <w:color w:val="000000"/>
          <w:w w:val="80"/>
          <w:sz w:val="28"/>
          <w:u w:val="single"/>
        </w:rPr>
        <w:t xml:space="preserve">       </w:t>
      </w:r>
      <w:r>
        <w:rPr>
          <w:rFonts w:ascii="华文中宋" w:eastAsia="华文中宋" w:hAnsi="华文中宋" w:hint="eastAsia"/>
          <w:color w:val="000000"/>
          <w:w w:val="80"/>
          <w:sz w:val="28"/>
          <w:u w:val="single"/>
        </w:rPr>
        <w:t xml:space="preserve">　　　18118132223</w:t>
      </w:r>
      <w:proofErr w:type="gramStart"/>
      <w:r>
        <w:rPr>
          <w:rFonts w:ascii="华文中宋" w:eastAsia="华文中宋" w:hAnsi="华文中宋" w:hint="eastAsia"/>
          <w:color w:val="000000"/>
          <w:w w:val="80"/>
          <w:sz w:val="28"/>
          <w:u w:val="single"/>
        </w:rPr>
        <w:t xml:space="preserve">　　　　　　</w:t>
      </w:r>
      <w:proofErr w:type="gramEnd"/>
      <w:r>
        <w:rPr>
          <w:rFonts w:ascii="华文中宋" w:eastAsia="华文中宋" w:hAnsi="华文中宋" w:hint="eastAsia"/>
          <w:color w:val="000000"/>
          <w:w w:val="80"/>
          <w:sz w:val="28"/>
          <w:u w:val="single"/>
        </w:rPr>
        <w:t xml:space="preserve">　</w:t>
      </w:r>
    </w:p>
    <w:p w14:paraId="0D5DB489" w14:textId="77777777" w:rsidR="001E3241" w:rsidRDefault="00A445B3">
      <w:pPr>
        <w:spacing w:before="240"/>
        <w:ind w:firstLine="1761"/>
        <w:rPr>
          <w:rFonts w:ascii="华文中宋" w:eastAsia="华文中宋" w:hAnsi="华文中宋" w:hint="eastAsia"/>
          <w:color w:val="000000"/>
          <w:w w:val="80"/>
          <w:sz w:val="28"/>
          <w:u w:val="single"/>
        </w:rPr>
      </w:pPr>
      <w:r>
        <w:rPr>
          <w:rFonts w:ascii="华文中宋" w:eastAsia="华文中宋" w:hAnsi="华文中宋" w:hint="eastAsia"/>
          <w:color w:val="000000"/>
          <w:w w:val="80"/>
          <w:sz w:val="28"/>
        </w:rPr>
        <w:t>指导老师：</w:t>
      </w:r>
      <w:r>
        <w:rPr>
          <w:rFonts w:ascii="华文中宋" w:eastAsia="华文中宋" w:hAnsi="华文中宋" w:hint="eastAsia"/>
          <w:color w:val="000000"/>
          <w:w w:val="80"/>
          <w:sz w:val="28"/>
          <w:u w:val="single"/>
        </w:rPr>
        <w:t xml:space="preserve"> </w:t>
      </w:r>
      <w:r>
        <w:rPr>
          <w:rFonts w:ascii="华文中宋" w:eastAsia="华文中宋" w:hAnsi="华文中宋"/>
          <w:color w:val="000000"/>
          <w:w w:val="80"/>
          <w:sz w:val="28"/>
          <w:u w:val="single"/>
        </w:rPr>
        <w:t xml:space="preserve">      王希廷                          </w:t>
      </w:r>
    </w:p>
    <w:p w14:paraId="5EE393C8" w14:textId="77777777" w:rsidR="001E3241" w:rsidRDefault="00A445B3">
      <w:pPr>
        <w:spacing w:before="240"/>
        <w:ind w:firstLine="1761"/>
        <w:rPr>
          <w:rFonts w:ascii="华文中宋" w:eastAsia="华文中宋" w:hAnsi="华文中宋" w:hint="eastAsia"/>
          <w:color w:val="000000"/>
          <w:w w:val="80"/>
          <w:sz w:val="28"/>
          <w:u w:val="single"/>
        </w:rPr>
      </w:pPr>
      <w:r>
        <w:rPr>
          <w:rFonts w:ascii="华文中宋" w:eastAsia="华文中宋" w:hAnsi="华文中宋" w:hint="eastAsia"/>
          <w:color w:val="000000"/>
          <w:w w:val="80"/>
          <w:sz w:val="28"/>
        </w:rPr>
        <w:t>指导老师所在单位：</w:t>
      </w:r>
      <w:r>
        <w:rPr>
          <w:rFonts w:ascii="华文中宋" w:eastAsia="华文中宋" w:hAnsi="华文中宋" w:hint="eastAsia"/>
          <w:color w:val="000000"/>
          <w:w w:val="80"/>
          <w:sz w:val="28"/>
          <w:u w:val="single"/>
        </w:rPr>
        <w:t xml:space="preserve"> </w:t>
      </w:r>
      <w:r>
        <w:rPr>
          <w:rFonts w:ascii="华文中宋" w:eastAsia="华文中宋" w:hAnsi="华文中宋"/>
          <w:color w:val="000000"/>
          <w:w w:val="80"/>
          <w:sz w:val="28"/>
          <w:u w:val="single"/>
        </w:rPr>
        <w:t xml:space="preserve">       高</w:t>
      </w:r>
      <w:proofErr w:type="gramStart"/>
      <w:r>
        <w:rPr>
          <w:rFonts w:ascii="华文中宋" w:eastAsia="华文中宋" w:hAnsi="华文中宋"/>
          <w:color w:val="000000"/>
          <w:w w:val="80"/>
          <w:sz w:val="28"/>
          <w:u w:val="single"/>
        </w:rPr>
        <w:t>瓴</w:t>
      </w:r>
      <w:proofErr w:type="gramEnd"/>
      <w:r>
        <w:rPr>
          <w:rFonts w:ascii="华文中宋" w:eastAsia="华文中宋" w:hAnsi="华文中宋"/>
          <w:color w:val="000000"/>
          <w:w w:val="80"/>
          <w:sz w:val="28"/>
          <w:u w:val="single"/>
        </w:rPr>
        <w:t xml:space="preserve">人工智能学院                 </w:t>
      </w:r>
    </w:p>
    <w:p w14:paraId="5BA93958" w14:textId="77777777" w:rsidR="001E3241" w:rsidRDefault="00A445B3">
      <w:pPr>
        <w:spacing w:before="240" w:line="900" w:lineRule="exact"/>
        <w:jc w:val="center"/>
        <w:rPr>
          <w:rFonts w:ascii="华文中宋" w:eastAsia="华文中宋" w:hAnsi="华文中宋" w:hint="eastAsia"/>
          <w:b/>
          <w:color w:val="000000"/>
          <w:w w:val="80"/>
          <w:sz w:val="28"/>
        </w:rPr>
      </w:pPr>
      <w:r>
        <w:rPr>
          <w:rFonts w:ascii="华文中宋" w:eastAsia="华文中宋" w:hAnsi="华文中宋" w:hint="eastAsia"/>
          <w:b/>
          <w:color w:val="000000"/>
          <w:w w:val="80"/>
          <w:sz w:val="28"/>
        </w:rPr>
        <w:t>中国人民大学明理书院</w:t>
      </w:r>
    </w:p>
    <w:p w14:paraId="0609CF12" w14:textId="77777777" w:rsidR="001E3241" w:rsidRDefault="00A445B3">
      <w:pPr>
        <w:spacing w:before="240"/>
        <w:jc w:val="center"/>
        <w:rPr>
          <w:rFonts w:ascii="华文中宋" w:eastAsia="华文中宋" w:hAnsi="华文中宋" w:hint="eastAsia"/>
          <w:b/>
          <w:color w:val="000000"/>
          <w:w w:val="80"/>
          <w:sz w:val="28"/>
        </w:rPr>
      </w:pPr>
      <w:r>
        <w:rPr>
          <w:rFonts w:ascii="华文中宋" w:eastAsia="华文中宋" w:hAnsi="华文中宋" w:hint="eastAsia"/>
          <w:b/>
          <w:color w:val="000000"/>
          <w:w w:val="80"/>
          <w:sz w:val="28"/>
        </w:rPr>
        <w:t xml:space="preserve">填表日期：　</w:t>
      </w:r>
      <w:r>
        <w:rPr>
          <w:rFonts w:ascii="华文中宋" w:eastAsia="华文中宋" w:hAnsi="华文中宋"/>
          <w:b/>
          <w:color w:val="000000"/>
          <w:w w:val="80"/>
          <w:sz w:val="28"/>
        </w:rPr>
        <w:t xml:space="preserve">    2024</w:t>
      </w:r>
      <w:r>
        <w:rPr>
          <w:rFonts w:ascii="华文中宋" w:eastAsia="华文中宋" w:hAnsi="华文中宋" w:hint="eastAsia"/>
          <w:b/>
          <w:color w:val="000000"/>
          <w:w w:val="80"/>
          <w:sz w:val="28"/>
        </w:rPr>
        <w:t xml:space="preserve">　年　</w:t>
      </w:r>
      <w:r>
        <w:rPr>
          <w:rFonts w:ascii="华文中宋" w:eastAsia="华文中宋" w:hAnsi="华文中宋"/>
          <w:b/>
          <w:color w:val="000000"/>
          <w:w w:val="80"/>
          <w:sz w:val="28"/>
        </w:rPr>
        <w:t xml:space="preserve"> 12</w:t>
      </w:r>
      <w:r>
        <w:rPr>
          <w:rFonts w:ascii="华文中宋" w:eastAsia="华文中宋" w:hAnsi="华文中宋" w:hint="eastAsia"/>
          <w:b/>
          <w:color w:val="000000"/>
          <w:w w:val="80"/>
          <w:sz w:val="28"/>
        </w:rPr>
        <w:t xml:space="preserve">　月　06</w:t>
      </w:r>
      <w:r>
        <w:rPr>
          <w:rFonts w:ascii="华文中宋" w:eastAsia="华文中宋" w:hAnsi="华文中宋"/>
          <w:b/>
          <w:color w:val="000000"/>
          <w:w w:val="80"/>
          <w:sz w:val="28"/>
        </w:rPr>
        <w:t xml:space="preserve">  </w:t>
      </w:r>
      <w:r>
        <w:rPr>
          <w:rFonts w:ascii="华文中宋" w:eastAsia="华文中宋" w:hAnsi="华文中宋" w:hint="eastAsia"/>
          <w:b/>
          <w:color w:val="000000"/>
          <w:w w:val="80"/>
          <w:sz w:val="28"/>
        </w:rPr>
        <w:t xml:space="preserve">　日</w:t>
      </w:r>
      <w:r>
        <w:rPr>
          <w:rFonts w:ascii="华文中宋" w:eastAsia="华文中宋" w:hAnsi="华文中宋" w:hint="eastAsia"/>
          <w:b/>
          <w:color w:val="000000"/>
          <w:w w:val="80"/>
          <w:sz w:val="28"/>
        </w:rPr>
        <w:br w:type="page"/>
      </w:r>
    </w:p>
    <w:tbl>
      <w:tblPr>
        <w:tblW w:w="9639" w:type="dxa"/>
        <w:tblInd w:w="-459" w:type="dxa"/>
        <w:tblLayout w:type="fixed"/>
        <w:tblCellMar>
          <w:left w:w="0" w:type="dxa"/>
          <w:right w:w="0" w:type="dxa"/>
        </w:tblCellMar>
        <w:tblLook w:val="04A0" w:firstRow="1" w:lastRow="0" w:firstColumn="1" w:lastColumn="0" w:noHBand="0" w:noVBand="1"/>
        <w:tblPrChange w:id="0" w:author="Xiting Wang" w:date="2024-12-14T20:40:00Z">
          <w:tblPr>
            <w:tblW w:w="0" w:type="auto"/>
            <w:tblInd w:w="-459" w:type="dxa"/>
            <w:tblLayout w:type="fixed"/>
            <w:tblCellMar>
              <w:left w:w="0" w:type="dxa"/>
              <w:right w:w="0" w:type="dxa"/>
            </w:tblCellMar>
            <w:tblLook w:val="04A0" w:firstRow="1" w:lastRow="0" w:firstColumn="1" w:lastColumn="0" w:noHBand="0" w:noVBand="1"/>
          </w:tblPr>
        </w:tblPrChange>
      </w:tblPr>
      <w:tblGrid>
        <w:gridCol w:w="1134"/>
        <w:gridCol w:w="426"/>
        <w:gridCol w:w="1275"/>
        <w:gridCol w:w="1701"/>
        <w:gridCol w:w="1431"/>
        <w:gridCol w:w="3672"/>
        <w:tblGridChange w:id="1">
          <w:tblGrid>
            <w:gridCol w:w="459"/>
            <w:gridCol w:w="1101"/>
            <w:gridCol w:w="33"/>
            <w:gridCol w:w="426"/>
            <w:gridCol w:w="1275"/>
            <w:gridCol w:w="1560"/>
            <w:gridCol w:w="1572"/>
            <w:gridCol w:w="3213"/>
            <w:gridCol w:w="459"/>
          </w:tblGrid>
        </w:tblGridChange>
      </w:tblGrid>
      <w:tr w:rsidR="001E3241" w14:paraId="55BCA9A4" w14:textId="77777777" w:rsidTr="00B259F3">
        <w:trPr>
          <w:trHeight w:val="699"/>
          <w:trPrChange w:id="2" w:author="Xiting Wang" w:date="2024-12-14T20:40:00Z">
            <w:trPr>
              <w:gridBefore w:val="1"/>
              <w:trHeight w:val="699"/>
            </w:trPr>
          </w:trPrChange>
        </w:trPr>
        <w:tc>
          <w:tcPr>
            <w:tcW w:w="15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3" w:author="Xiting Wang" w:date="2024-12-14T20:40:00Z">
              <w:tcPr>
                <w:tcW w:w="156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4159A0CF" w14:textId="77777777" w:rsidR="001E3241" w:rsidRDefault="00A445B3">
            <w:pPr>
              <w:spacing w:line="360" w:lineRule="auto"/>
              <w:ind w:right="113"/>
              <w:jc w:val="center"/>
              <w:rPr>
                <w:rFonts w:ascii="宋体" w:hint="eastAsia"/>
                <w:sz w:val="24"/>
              </w:rPr>
            </w:pPr>
            <w:r>
              <w:rPr>
                <w:rFonts w:ascii="宋体" w:hint="eastAsia"/>
                <w:sz w:val="24"/>
              </w:rPr>
              <w:t>项目名称</w:t>
            </w:r>
          </w:p>
        </w:tc>
        <w:tc>
          <w:tcPr>
            <w:tcW w:w="8079"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4" w:author="Xiting Wang" w:date="2024-12-14T20:40:00Z">
              <w:tcPr>
                <w:tcW w:w="8079"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67AF2AD" w14:textId="77777777" w:rsidR="001E3241" w:rsidRDefault="00A445B3">
            <w:pPr>
              <w:spacing w:line="360" w:lineRule="auto"/>
              <w:ind w:right="113"/>
              <w:rPr>
                <w:rFonts w:ascii="宋体" w:hint="eastAsia"/>
                <w:sz w:val="24"/>
              </w:rPr>
            </w:pPr>
            <w:r>
              <w:rPr>
                <w:sz w:val="24"/>
              </w:rPr>
              <w:t>AI</w:t>
            </w:r>
            <w:r>
              <w:rPr>
                <w:sz w:val="24"/>
              </w:rPr>
              <w:t>数字化角色在心理健康支持中的可行性与伦理挑战研究</w:t>
            </w:r>
          </w:p>
        </w:tc>
      </w:tr>
      <w:tr w:rsidR="001E3241" w14:paraId="096849B4" w14:textId="77777777" w:rsidTr="00B259F3">
        <w:trPr>
          <w:trHeight w:val="699"/>
          <w:trPrChange w:id="5" w:author="Xiting Wang" w:date="2024-12-14T20:40:00Z">
            <w:trPr>
              <w:gridBefore w:val="1"/>
              <w:trHeight w:val="699"/>
            </w:trPr>
          </w:trPrChange>
        </w:trPr>
        <w:tc>
          <w:tcPr>
            <w:tcW w:w="15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6" w:author="Xiting Wang" w:date="2024-12-14T20:40:00Z">
              <w:tcPr>
                <w:tcW w:w="156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41C4EDC4" w14:textId="77777777" w:rsidR="001E3241" w:rsidRDefault="00A445B3">
            <w:pPr>
              <w:spacing w:line="360" w:lineRule="auto"/>
              <w:ind w:right="113"/>
              <w:jc w:val="center"/>
              <w:rPr>
                <w:rFonts w:ascii="宋体" w:hint="eastAsia"/>
                <w:sz w:val="24"/>
              </w:rPr>
            </w:pPr>
            <w:r>
              <w:rPr>
                <w:rFonts w:ascii="宋体" w:hint="eastAsia"/>
                <w:sz w:val="24"/>
              </w:rPr>
              <w:t>课程主题及主讲教师</w:t>
            </w:r>
          </w:p>
        </w:tc>
        <w:tc>
          <w:tcPr>
            <w:tcW w:w="8079"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7" w:author="Xiting Wang" w:date="2024-12-14T20:40:00Z">
              <w:tcPr>
                <w:tcW w:w="8079"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AE25557" w14:textId="77777777" w:rsidR="001E3241" w:rsidRDefault="00A445B3">
            <w:pPr>
              <w:spacing w:line="360" w:lineRule="auto"/>
              <w:ind w:right="113"/>
              <w:rPr>
                <w:rFonts w:ascii="宋体" w:hint="eastAsia"/>
                <w:sz w:val="24"/>
              </w:rPr>
            </w:pPr>
            <w:r>
              <w:rPr>
                <w:rFonts w:ascii="宋体"/>
                <w:sz w:val="24"/>
              </w:rPr>
              <w:t>《拥抱人工智能时代》</w:t>
            </w:r>
          </w:p>
          <w:p w14:paraId="17F0BBFB" w14:textId="77777777" w:rsidR="001E3241" w:rsidRDefault="00A445B3">
            <w:pPr>
              <w:spacing w:line="360" w:lineRule="auto"/>
              <w:ind w:right="113"/>
              <w:rPr>
                <w:rFonts w:ascii="宋体" w:hint="eastAsia"/>
                <w:sz w:val="24"/>
              </w:rPr>
            </w:pPr>
            <w:proofErr w:type="gramStart"/>
            <w:r>
              <w:rPr>
                <w:rFonts w:ascii="宋体"/>
                <w:sz w:val="24"/>
              </w:rPr>
              <w:t>窦志成</w:t>
            </w:r>
            <w:proofErr w:type="gramEnd"/>
          </w:p>
        </w:tc>
      </w:tr>
      <w:tr w:rsidR="001E3241" w14:paraId="159CA2A1" w14:textId="77777777" w:rsidTr="00B259F3">
        <w:trPr>
          <w:trPrChange w:id="8" w:author="Xiting Wang" w:date="2024-12-14T20:40:00Z">
            <w:trPr>
              <w:gridBefore w:val="1"/>
            </w:trPr>
          </w:trPrChange>
        </w:trPr>
        <w:tc>
          <w:tcPr>
            <w:tcW w:w="1134"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Change w:id="9" w:author="Xiting Wang" w:date="2024-12-14T20:40:00Z">
              <w:tcPr>
                <w:tcW w:w="1134" w:type="dxa"/>
                <w:gridSpan w:val="2"/>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tcPrChange>
          </w:tcPr>
          <w:p w14:paraId="00E036BE" w14:textId="77777777" w:rsidR="001E3241" w:rsidRDefault="00A445B3">
            <w:pPr>
              <w:ind w:right="113"/>
              <w:jc w:val="center"/>
              <w:rPr>
                <w:rFonts w:ascii="宋体" w:hint="eastAsia"/>
                <w:sz w:val="24"/>
              </w:rPr>
            </w:pPr>
            <w:r>
              <w:rPr>
                <w:rFonts w:ascii="宋体" w:hint="eastAsia"/>
                <w:sz w:val="24"/>
              </w:rPr>
              <w:t>学生　科研</w:t>
            </w:r>
          </w:p>
          <w:p w14:paraId="34A0BAEA" w14:textId="77777777" w:rsidR="001E3241" w:rsidRDefault="00A445B3">
            <w:pPr>
              <w:ind w:right="113"/>
              <w:jc w:val="center"/>
              <w:rPr>
                <w:rFonts w:ascii="宋体" w:hint="eastAsia"/>
                <w:sz w:val="24"/>
              </w:rPr>
            </w:pPr>
            <w:r>
              <w:rPr>
                <w:rFonts w:ascii="宋体" w:hint="eastAsia"/>
                <w:sz w:val="24"/>
              </w:rPr>
              <w:t xml:space="preserve">团队　</w:t>
            </w: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10"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152F7D13" w14:textId="77777777" w:rsidR="001E3241" w:rsidRDefault="00A445B3">
            <w:pPr>
              <w:spacing w:line="360" w:lineRule="auto"/>
              <w:ind w:right="113"/>
              <w:jc w:val="center"/>
              <w:rPr>
                <w:rFonts w:ascii="宋体" w:hint="eastAsia"/>
                <w:sz w:val="24"/>
              </w:rPr>
            </w:pPr>
            <w:r>
              <w:rPr>
                <w:rFonts w:ascii="宋体" w:hint="eastAsia"/>
                <w:sz w:val="24"/>
              </w:rPr>
              <w:t>姓名及学号</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11" w:author="Xiting Wang" w:date="2024-12-14T20:40:00Z">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59DE0D9E" w14:textId="77777777" w:rsidR="001E3241" w:rsidRDefault="00A445B3">
            <w:pPr>
              <w:spacing w:line="360" w:lineRule="auto"/>
              <w:ind w:right="113"/>
              <w:jc w:val="center"/>
              <w:rPr>
                <w:rFonts w:ascii="宋体" w:hint="eastAsia"/>
                <w:sz w:val="24"/>
              </w:rPr>
            </w:pPr>
            <w:r>
              <w:rPr>
                <w:rFonts w:ascii="宋体" w:hint="eastAsia"/>
                <w:sz w:val="24"/>
              </w:rPr>
              <w:t>专业</w:t>
            </w:r>
          </w:p>
        </w:tc>
        <w:tc>
          <w:tcPr>
            <w:tcW w:w="51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12" w:author="Xiting Wang" w:date="2024-12-14T20:40:00Z">
              <w:tcPr>
                <w:tcW w:w="524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36BD4213" w14:textId="77777777" w:rsidR="001E3241" w:rsidRDefault="00A445B3">
            <w:pPr>
              <w:spacing w:line="360" w:lineRule="auto"/>
              <w:ind w:right="113"/>
              <w:jc w:val="center"/>
              <w:rPr>
                <w:rFonts w:ascii="宋体" w:hint="eastAsia"/>
                <w:sz w:val="24"/>
              </w:rPr>
            </w:pPr>
            <w:r>
              <w:rPr>
                <w:rFonts w:ascii="宋体" w:hint="eastAsia"/>
                <w:sz w:val="24"/>
              </w:rPr>
              <w:t>项目贡献</w:t>
            </w:r>
          </w:p>
        </w:tc>
      </w:tr>
      <w:tr w:rsidR="001E3241" w14:paraId="533EF1F3" w14:textId="77777777" w:rsidTr="00B259F3">
        <w:trPr>
          <w:trHeight w:val="3817"/>
          <w:trPrChange w:id="13" w:author="Xiting Wang" w:date="2024-12-14T20:40:00Z">
            <w:trPr>
              <w:gridBefore w:val="1"/>
              <w:trHeight w:val="3817"/>
            </w:trPr>
          </w:trPrChange>
        </w:trPr>
        <w:tc>
          <w:tcPr>
            <w:tcW w:w="1134" w:type="dxa"/>
            <w:vMerge/>
            <w:tcBorders>
              <w:left w:val="single" w:sz="4" w:space="0" w:color="auto"/>
              <w:right w:val="single" w:sz="4" w:space="0" w:color="auto"/>
            </w:tcBorders>
            <w:tcMar>
              <w:top w:w="0" w:type="dxa"/>
              <w:left w:w="108" w:type="dxa"/>
              <w:bottom w:w="0" w:type="dxa"/>
              <w:right w:w="108" w:type="dxa"/>
            </w:tcMar>
            <w:vAlign w:val="center"/>
            <w:tcPrChange w:id="14" w:author="Xiting Wang" w:date="2024-12-14T20:40:00Z">
              <w:tcPr>
                <w:tcW w:w="1134" w:type="dxa"/>
                <w:gridSpan w:val="2"/>
                <w:vMerge/>
                <w:tcBorders>
                  <w:left w:val="single" w:sz="4" w:space="0" w:color="auto"/>
                  <w:right w:val="single" w:sz="4" w:space="0" w:color="auto"/>
                </w:tcBorders>
                <w:tcMar>
                  <w:top w:w="0" w:type="dxa"/>
                  <w:left w:w="108" w:type="dxa"/>
                  <w:bottom w:w="0" w:type="dxa"/>
                  <w:right w:w="108" w:type="dxa"/>
                </w:tcMar>
                <w:vAlign w:val="center"/>
              </w:tcPr>
            </w:tcPrChange>
          </w:tcPr>
          <w:p w14:paraId="3517B828" w14:textId="77777777" w:rsidR="001E3241" w:rsidRDefault="001E3241">
            <w:pPr>
              <w:spacing w:line="360" w:lineRule="auto"/>
              <w:ind w:right="113"/>
              <w:jc w:val="center"/>
              <w:rPr>
                <w:rFonts w:ascii="宋体" w:hint="eastAsia"/>
                <w:sz w:val="24"/>
              </w:rPr>
            </w:pP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15"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6A009CD0" w14:textId="77777777" w:rsidR="001E3241" w:rsidRDefault="00A445B3">
            <w:pPr>
              <w:spacing w:line="360" w:lineRule="auto"/>
              <w:ind w:right="113"/>
              <w:jc w:val="center"/>
              <w:rPr>
                <w:rFonts w:ascii="宋体" w:hint="eastAsia"/>
                <w:sz w:val="24"/>
              </w:rPr>
            </w:pPr>
            <w:r>
              <w:rPr>
                <w:rFonts w:ascii="宋体" w:hint="eastAsia"/>
                <w:sz w:val="24"/>
              </w:rPr>
              <w:t>樊珂鸣</w:t>
            </w:r>
          </w:p>
          <w:p w14:paraId="348CBFF0" w14:textId="77777777" w:rsidR="001E3241" w:rsidRDefault="00A445B3">
            <w:pPr>
              <w:spacing w:line="360" w:lineRule="auto"/>
              <w:ind w:right="113"/>
              <w:jc w:val="center"/>
              <w:rPr>
                <w:rFonts w:ascii="宋体" w:hint="eastAsia"/>
                <w:sz w:val="24"/>
              </w:rPr>
            </w:pPr>
            <w:r>
              <w:rPr>
                <w:rFonts w:ascii="宋体" w:hint="eastAsia"/>
                <w:sz w:val="24"/>
              </w:rPr>
              <w:t>2021202188</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16" w:author="Xiting Wang" w:date="2024-12-14T20:40:00Z">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16AC3501" w14:textId="77777777" w:rsidR="001E3241" w:rsidRDefault="00A445B3">
            <w:pPr>
              <w:rPr>
                <w:rFonts w:hint="eastAsia"/>
              </w:rPr>
            </w:pPr>
            <w:r>
              <w:rPr>
                <w:sz w:val="24"/>
              </w:rPr>
              <w:t>人工智能</w:t>
            </w:r>
          </w:p>
        </w:tc>
        <w:tc>
          <w:tcPr>
            <w:tcW w:w="51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17" w:author="Xiting Wang" w:date="2024-12-14T20:40:00Z">
              <w:tcPr>
                <w:tcW w:w="524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677A2088" w14:textId="77777777" w:rsidR="001E3241" w:rsidRDefault="00A445B3">
            <w:pPr>
              <w:spacing w:line="360" w:lineRule="auto"/>
              <w:ind w:right="113"/>
              <w:rPr>
                <w:rFonts w:ascii="宋体" w:hint="eastAsia"/>
                <w:sz w:val="24"/>
              </w:rPr>
            </w:pPr>
            <w:r>
              <w:rPr>
                <w:sz w:val="24"/>
              </w:rPr>
              <w:t>积极参与小组讨论，贡献了关于</w:t>
            </w:r>
            <w:r>
              <w:rPr>
                <w:sz w:val="24"/>
              </w:rPr>
              <w:t>AI</w:t>
            </w:r>
            <w:r>
              <w:rPr>
                <w:sz w:val="24"/>
              </w:rPr>
              <w:t>数字化角色在心理健康支持中的正面作用的见解，并协助完善项目表，确保信息的准确性和完整性。深入分析了</w:t>
            </w:r>
            <w:r>
              <w:rPr>
                <w:sz w:val="24"/>
              </w:rPr>
              <w:t>AI</w:t>
            </w:r>
            <w:r>
              <w:rPr>
                <w:sz w:val="24"/>
              </w:rPr>
              <w:t>伴侣、</w:t>
            </w:r>
            <w:r>
              <w:rPr>
                <w:sz w:val="24"/>
              </w:rPr>
              <w:t>AI</w:t>
            </w:r>
            <w:r>
              <w:rPr>
                <w:sz w:val="24"/>
              </w:rPr>
              <w:t>亲人、</w:t>
            </w:r>
            <w:r>
              <w:rPr>
                <w:sz w:val="24"/>
              </w:rPr>
              <w:t>AI</w:t>
            </w:r>
            <w:r>
              <w:rPr>
                <w:sz w:val="24"/>
              </w:rPr>
              <w:t>咨询师和</w:t>
            </w:r>
            <w:r>
              <w:rPr>
                <w:sz w:val="24"/>
              </w:rPr>
              <w:t>AI</w:t>
            </w:r>
            <w:r>
              <w:rPr>
                <w:sz w:val="24"/>
              </w:rPr>
              <w:t>治疗师在不同场景中的具体应用和潜在益处，为项目的整体方向和实施策略提供了有力支持。</w:t>
            </w:r>
          </w:p>
        </w:tc>
      </w:tr>
      <w:tr w:rsidR="001E3241" w14:paraId="16AA7A18" w14:textId="77777777" w:rsidTr="00B259F3">
        <w:trPr>
          <w:trHeight w:val="5374"/>
          <w:trPrChange w:id="18" w:author="Xiting Wang" w:date="2024-12-14T20:40:00Z">
            <w:trPr>
              <w:gridBefore w:val="1"/>
              <w:trHeight w:val="5374"/>
            </w:trPr>
          </w:trPrChange>
        </w:trPr>
        <w:tc>
          <w:tcPr>
            <w:tcW w:w="1134" w:type="dxa"/>
            <w:vMerge/>
            <w:tcBorders>
              <w:left w:val="single" w:sz="4" w:space="0" w:color="auto"/>
              <w:right w:val="single" w:sz="4" w:space="0" w:color="auto"/>
            </w:tcBorders>
            <w:tcMar>
              <w:top w:w="0" w:type="dxa"/>
              <w:left w:w="108" w:type="dxa"/>
              <w:bottom w:w="0" w:type="dxa"/>
              <w:right w:w="108" w:type="dxa"/>
            </w:tcMar>
            <w:vAlign w:val="center"/>
            <w:tcPrChange w:id="19" w:author="Xiting Wang" w:date="2024-12-14T20:40:00Z">
              <w:tcPr>
                <w:tcW w:w="1134" w:type="dxa"/>
                <w:gridSpan w:val="2"/>
                <w:vMerge/>
                <w:tcBorders>
                  <w:left w:val="single" w:sz="4" w:space="0" w:color="auto"/>
                  <w:right w:val="single" w:sz="4" w:space="0" w:color="auto"/>
                </w:tcBorders>
                <w:tcMar>
                  <w:top w:w="0" w:type="dxa"/>
                  <w:left w:w="108" w:type="dxa"/>
                  <w:bottom w:w="0" w:type="dxa"/>
                  <w:right w:w="108" w:type="dxa"/>
                </w:tcMar>
                <w:vAlign w:val="center"/>
              </w:tcPr>
            </w:tcPrChange>
          </w:tcPr>
          <w:p w14:paraId="30D4CA60" w14:textId="77777777" w:rsidR="001E3241" w:rsidRDefault="001E3241">
            <w:pPr>
              <w:spacing w:line="360" w:lineRule="auto"/>
              <w:ind w:right="113"/>
              <w:jc w:val="center"/>
              <w:rPr>
                <w:rFonts w:ascii="宋体" w:hint="eastAsia"/>
                <w:sz w:val="24"/>
              </w:rPr>
            </w:pP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20"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6E648935" w14:textId="77777777" w:rsidR="001E3241" w:rsidRDefault="00A445B3">
            <w:pPr>
              <w:spacing w:line="360" w:lineRule="auto"/>
              <w:ind w:right="113"/>
              <w:jc w:val="center"/>
              <w:rPr>
                <w:rFonts w:ascii="宋体" w:hint="eastAsia"/>
                <w:sz w:val="24"/>
              </w:rPr>
            </w:pPr>
            <w:r>
              <w:rPr>
                <w:rFonts w:ascii="宋体"/>
                <w:sz w:val="24"/>
              </w:rPr>
              <w:t>王诗蕊</w:t>
            </w:r>
          </w:p>
          <w:p w14:paraId="21F0A945" w14:textId="77777777" w:rsidR="001E3241" w:rsidRDefault="00A445B3">
            <w:pPr>
              <w:spacing w:line="360" w:lineRule="auto"/>
              <w:ind w:right="113"/>
              <w:jc w:val="center"/>
              <w:rPr>
                <w:rFonts w:ascii="宋体" w:hint="eastAsia"/>
                <w:sz w:val="24"/>
              </w:rPr>
            </w:pPr>
            <w:r>
              <w:rPr>
                <w:rFonts w:ascii="宋体"/>
                <w:sz w:val="24"/>
              </w:rPr>
              <w:t>2024201640</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21" w:author="Xiting Wang" w:date="2024-12-14T20:40:00Z">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289A8F04" w14:textId="77777777" w:rsidR="001E3241" w:rsidRDefault="00A445B3">
            <w:pPr>
              <w:spacing w:line="360" w:lineRule="auto"/>
              <w:ind w:right="113"/>
              <w:jc w:val="center"/>
              <w:rPr>
                <w:rFonts w:ascii="宋体" w:hint="eastAsia"/>
                <w:sz w:val="24"/>
              </w:rPr>
            </w:pPr>
            <w:r>
              <w:rPr>
                <w:rFonts w:ascii="宋体"/>
                <w:sz w:val="24"/>
              </w:rPr>
              <w:t>人工智能</w:t>
            </w:r>
          </w:p>
        </w:tc>
        <w:tc>
          <w:tcPr>
            <w:tcW w:w="51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22" w:author="Xiting Wang" w:date="2024-12-14T20:40:00Z">
              <w:tcPr>
                <w:tcW w:w="524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4C6D42DA" w14:textId="77777777" w:rsidR="001E3241" w:rsidRDefault="00A445B3">
            <w:pPr>
              <w:rPr>
                <w:rFonts w:hint="eastAsia"/>
                <w:sz w:val="24"/>
              </w:rPr>
            </w:pPr>
            <w:r>
              <w:rPr>
                <w:rFonts w:ascii="宋体" w:hint="eastAsia"/>
                <w:sz w:val="24"/>
              </w:rPr>
              <w:t>总结概括研究内容，设计了一个简化的AI角色模型，包括情感识别和个性化反馈模块，为进一步研究奠定基础。通过实验和案例分析，证</w:t>
            </w:r>
            <w:r>
              <w:rPr>
                <w:sz w:val="24"/>
              </w:rPr>
              <w:t>明</w:t>
            </w:r>
            <w:r>
              <w:rPr>
                <w:sz w:val="24"/>
              </w:rPr>
              <w:t>AI</w:t>
            </w:r>
            <w:r>
              <w:rPr>
                <w:sz w:val="24"/>
              </w:rPr>
              <w:t>数字化角色可以有效地为用户提供心理健康支持，如情绪管理和压力缓解。针对隐私保护和算法偏见等常见问题，明确了需要解决的伦理挑战。提出</w:t>
            </w:r>
            <w:r>
              <w:rPr>
                <w:sz w:val="24"/>
              </w:rPr>
              <w:t>AI</w:t>
            </w:r>
            <w:r>
              <w:rPr>
                <w:sz w:val="24"/>
              </w:rPr>
              <w:t>角色在心理健康领域未来发展的重点，如优化用户体验和加强数据安全。</w:t>
            </w:r>
          </w:p>
        </w:tc>
      </w:tr>
      <w:tr w:rsidR="001E3241" w14:paraId="5A0435EE" w14:textId="77777777" w:rsidTr="00B259F3">
        <w:trPr>
          <w:trPrChange w:id="23" w:author="Xiting Wang" w:date="2024-12-14T20:40:00Z">
            <w:trPr>
              <w:gridBefore w:val="1"/>
            </w:trPr>
          </w:trPrChange>
        </w:trPr>
        <w:tc>
          <w:tcPr>
            <w:tcW w:w="1134" w:type="dxa"/>
            <w:vMerge/>
            <w:tcBorders>
              <w:left w:val="single" w:sz="4" w:space="0" w:color="auto"/>
              <w:right w:val="single" w:sz="4" w:space="0" w:color="auto"/>
            </w:tcBorders>
            <w:tcMar>
              <w:top w:w="0" w:type="dxa"/>
              <w:left w:w="108" w:type="dxa"/>
              <w:bottom w:w="0" w:type="dxa"/>
              <w:right w:w="108" w:type="dxa"/>
            </w:tcMar>
            <w:vAlign w:val="center"/>
            <w:tcPrChange w:id="24" w:author="Xiting Wang" w:date="2024-12-14T20:40:00Z">
              <w:tcPr>
                <w:tcW w:w="1134" w:type="dxa"/>
                <w:gridSpan w:val="2"/>
                <w:vMerge/>
                <w:tcBorders>
                  <w:left w:val="single" w:sz="4" w:space="0" w:color="auto"/>
                  <w:right w:val="single" w:sz="4" w:space="0" w:color="auto"/>
                </w:tcBorders>
                <w:tcMar>
                  <w:top w:w="0" w:type="dxa"/>
                  <w:left w:w="108" w:type="dxa"/>
                  <w:bottom w:w="0" w:type="dxa"/>
                  <w:right w:w="108" w:type="dxa"/>
                </w:tcMar>
                <w:vAlign w:val="center"/>
              </w:tcPr>
            </w:tcPrChange>
          </w:tcPr>
          <w:p w14:paraId="251A967B" w14:textId="77777777" w:rsidR="001E3241" w:rsidRDefault="001E3241">
            <w:pPr>
              <w:spacing w:line="360" w:lineRule="auto"/>
              <w:ind w:right="113"/>
              <w:jc w:val="center"/>
              <w:rPr>
                <w:rFonts w:ascii="宋体" w:hint="eastAsia"/>
                <w:sz w:val="24"/>
              </w:rPr>
            </w:pP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25"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080BA329" w14:textId="77777777" w:rsidR="001E3241" w:rsidRDefault="00A445B3">
            <w:pPr>
              <w:spacing w:line="360" w:lineRule="auto"/>
              <w:ind w:right="113"/>
              <w:jc w:val="center"/>
              <w:rPr>
                <w:rFonts w:ascii="宋体" w:hint="eastAsia"/>
                <w:sz w:val="24"/>
              </w:rPr>
            </w:pPr>
            <w:r>
              <w:rPr>
                <w:rFonts w:ascii="宋体"/>
                <w:sz w:val="24"/>
              </w:rPr>
              <w:t>谭清灿</w:t>
            </w:r>
          </w:p>
          <w:p w14:paraId="417F1165" w14:textId="77777777" w:rsidR="001E3241" w:rsidRDefault="00A445B3">
            <w:pPr>
              <w:spacing w:line="360" w:lineRule="auto"/>
              <w:ind w:right="113"/>
              <w:jc w:val="center"/>
              <w:rPr>
                <w:rFonts w:ascii="宋体" w:hint="eastAsia"/>
                <w:sz w:val="24"/>
              </w:rPr>
            </w:pPr>
            <w:r>
              <w:rPr>
                <w:rFonts w:ascii="宋体"/>
                <w:sz w:val="24"/>
              </w:rPr>
              <w:t>2024201569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26" w:author="Xiting Wang" w:date="2024-12-14T20:40:00Z">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42CB1DB1" w14:textId="77777777" w:rsidR="001E3241" w:rsidRDefault="00A445B3">
            <w:pPr>
              <w:spacing w:line="360" w:lineRule="auto"/>
              <w:ind w:right="113"/>
              <w:rPr>
                <w:rFonts w:ascii="宋体" w:hint="eastAsia"/>
                <w:sz w:val="24"/>
              </w:rPr>
            </w:pPr>
            <w:r>
              <w:rPr>
                <w:rFonts w:ascii="宋体"/>
                <w:sz w:val="24"/>
              </w:rPr>
              <w:t>信息管理与信息系统</w:t>
            </w:r>
          </w:p>
        </w:tc>
        <w:tc>
          <w:tcPr>
            <w:tcW w:w="51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27" w:author="Xiting Wang" w:date="2024-12-14T20:40:00Z">
              <w:tcPr>
                <w:tcW w:w="524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053EEC84" w14:textId="77777777" w:rsidR="001E3241" w:rsidRDefault="00A445B3">
            <w:pPr>
              <w:spacing w:line="360" w:lineRule="auto"/>
              <w:ind w:right="113"/>
              <w:rPr>
                <w:rFonts w:ascii="宋体" w:hint="eastAsia"/>
                <w:sz w:val="24"/>
              </w:rPr>
            </w:pPr>
            <w:r>
              <w:rPr>
                <w:rFonts w:ascii="宋体" w:hint="eastAsia"/>
                <w:sz w:val="24"/>
              </w:rPr>
              <w:t>关键技术问题探索，政策和法规评估，提出解决方法，案例分析，哲学和伦理学的探讨，参与小组讨论和问题检查，提供报告，</w:t>
            </w:r>
            <w:r w:rsidRPr="002C760F">
              <w:rPr>
                <w:rFonts w:hint="eastAsia"/>
                <w:color w:val="000000"/>
                <w:sz w:val="24"/>
                <w:rPrChange w:id="28" w:author="Xiting Wang" w:date="2024-12-14T20:39:00Z">
                  <w:rPr>
                    <w:rFonts w:ascii="宋体" w:hint="eastAsia"/>
                    <w:sz w:val="24"/>
                  </w:rPr>
                </w:rPrChange>
              </w:rPr>
              <w:t>AI</w:t>
            </w:r>
            <w:r>
              <w:rPr>
                <w:rFonts w:ascii="宋体" w:hint="eastAsia"/>
                <w:sz w:val="24"/>
              </w:rPr>
              <w:t>数字人的实际开发和应用提供了指导，帮助实践者在</w:t>
            </w:r>
            <w:r>
              <w:rPr>
                <w:rFonts w:ascii="宋体" w:hint="eastAsia"/>
                <w:sz w:val="24"/>
              </w:rPr>
              <w:lastRenderedPageBreak/>
              <w:t>设计和实施过程中考虑到伦理问题。</w:t>
            </w:r>
          </w:p>
        </w:tc>
      </w:tr>
      <w:tr w:rsidR="001E3241" w14:paraId="3D191F1A" w14:textId="77777777" w:rsidTr="00B259F3">
        <w:trPr>
          <w:trPrChange w:id="29" w:author="Xiting Wang" w:date="2024-12-14T20:40:00Z">
            <w:trPr>
              <w:gridBefore w:val="1"/>
            </w:trPr>
          </w:trPrChange>
        </w:trPr>
        <w:tc>
          <w:tcPr>
            <w:tcW w:w="1134" w:type="dxa"/>
            <w:vMerge/>
            <w:tcBorders>
              <w:left w:val="single" w:sz="4" w:space="0" w:color="auto"/>
              <w:right w:val="single" w:sz="4" w:space="0" w:color="auto"/>
            </w:tcBorders>
            <w:tcMar>
              <w:top w:w="0" w:type="dxa"/>
              <w:left w:w="108" w:type="dxa"/>
              <w:bottom w:w="0" w:type="dxa"/>
              <w:right w:w="108" w:type="dxa"/>
            </w:tcMar>
            <w:vAlign w:val="center"/>
            <w:tcPrChange w:id="30" w:author="Xiting Wang" w:date="2024-12-14T20:40:00Z">
              <w:tcPr>
                <w:tcW w:w="1134" w:type="dxa"/>
                <w:gridSpan w:val="2"/>
                <w:vMerge/>
                <w:tcBorders>
                  <w:left w:val="single" w:sz="4" w:space="0" w:color="auto"/>
                  <w:right w:val="single" w:sz="4" w:space="0" w:color="auto"/>
                </w:tcBorders>
                <w:tcMar>
                  <w:top w:w="0" w:type="dxa"/>
                  <w:left w:w="108" w:type="dxa"/>
                  <w:bottom w:w="0" w:type="dxa"/>
                  <w:right w:w="108" w:type="dxa"/>
                </w:tcMar>
                <w:vAlign w:val="center"/>
              </w:tcPr>
            </w:tcPrChange>
          </w:tcPr>
          <w:p w14:paraId="6E95CB37" w14:textId="77777777" w:rsidR="001E3241" w:rsidRDefault="001E3241">
            <w:pPr>
              <w:spacing w:line="360" w:lineRule="auto"/>
              <w:ind w:right="113"/>
              <w:jc w:val="center"/>
              <w:rPr>
                <w:rFonts w:ascii="宋体" w:hint="eastAsia"/>
                <w:sz w:val="24"/>
              </w:rPr>
            </w:pP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31"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03A2026F" w14:textId="77777777" w:rsidR="001E3241" w:rsidRDefault="00A445B3">
            <w:pPr>
              <w:spacing w:line="360" w:lineRule="auto"/>
              <w:ind w:right="113"/>
              <w:jc w:val="center"/>
              <w:rPr>
                <w:rFonts w:ascii="宋体" w:hint="eastAsia"/>
                <w:sz w:val="24"/>
              </w:rPr>
            </w:pPr>
            <w:r>
              <w:rPr>
                <w:rFonts w:ascii="宋体" w:hint="eastAsia"/>
                <w:sz w:val="24"/>
              </w:rPr>
              <w:t>黄子谦</w:t>
            </w:r>
          </w:p>
          <w:p w14:paraId="7943FCC4" w14:textId="77777777" w:rsidR="001E3241" w:rsidRDefault="00A445B3">
            <w:pPr>
              <w:spacing w:line="360" w:lineRule="auto"/>
              <w:ind w:right="113"/>
              <w:jc w:val="center"/>
              <w:rPr>
                <w:rFonts w:ascii="宋体" w:hint="eastAsia"/>
                <w:sz w:val="24"/>
              </w:rPr>
            </w:pPr>
            <w:r>
              <w:rPr>
                <w:rFonts w:ascii="宋体" w:hint="eastAsia"/>
                <w:sz w:val="24"/>
              </w:rPr>
              <w:t>2024201641</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32" w:author="Xiting Wang" w:date="2024-12-14T20:40:00Z">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4044DDFE" w14:textId="77777777" w:rsidR="001E3241" w:rsidRDefault="00A445B3">
            <w:pPr>
              <w:spacing w:line="360" w:lineRule="auto"/>
              <w:ind w:right="113"/>
              <w:jc w:val="center"/>
              <w:rPr>
                <w:rFonts w:ascii="宋体" w:hint="eastAsia"/>
                <w:sz w:val="24"/>
              </w:rPr>
            </w:pPr>
            <w:r>
              <w:rPr>
                <w:rFonts w:ascii="宋体"/>
                <w:sz w:val="24"/>
              </w:rPr>
              <w:t>人工智能</w:t>
            </w:r>
          </w:p>
        </w:tc>
        <w:tc>
          <w:tcPr>
            <w:tcW w:w="51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33" w:author="Xiting Wang" w:date="2024-12-14T20:40:00Z">
              <w:tcPr>
                <w:tcW w:w="524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2D053D9B" w14:textId="77777777" w:rsidR="001E3241" w:rsidRDefault="00A445B3">
            <w:pPr>
              <w:spacing w:line="360" w:lineRule="auto"/>
              <w:ind w:right="113"/>
              <w:jc w:val="left"/>
              <w:rPr>
                <w:rFonts w:hint="eastAsia"/>
              </w:rPr>
            </w:pPr>
            <w:r>
              <w:rPr>
                <w:color w:val="000000"/>
                <w:sz w:val="24"/>
              </w:rPr>
              <w:t>进行数据分析，撰写伦理分析部分报告，</w:t>
            </w:r>
            <w:r>
              <w:rPr>
                <w:rFonts w:ascii="宋体"/>
                <w:sz w:val="24"/>
              </w:rPr>
              <w:t>项目表的完善与填写，</w:t>
            </w:r>
            <w:r>
              <w:rPr>
                <w:color w:val="000000"/>
                <w:sz w:val="24"/>
              </w:rPr>
              <w:t>与其</w:t>
            </w:r>
            <w:proofErr w:type="gramStart"/>
            <w:r>
              <w:rPr>
                <w:color w:val="000000"/>
                <w:sz w:val="24"/>
              </w:rPr>
              <w:t>他小组</w:t>
            </w:r>
            <w:proofErr w:type="gramEnd"/>
            <w:r>
              <w:rPr>
                <w:color w:val="000000"/>
                <w:sz w:val="24"/>
              </w:rPr>
              <w:t>成员、老师和外部资源进行联系，</w:t>
            </w:r>
            <w:bookmarkStart w:id="34" w:name="OLE_LINK1"/>
            <w:r>
              <w:rPr>
                <w:color w:val="000000"/>
                <w:sz w:val="24"/>
              </w:rPr>
              <w:t>积极参与讨论，提供支持和鼓励，帮助建立一个积极的工作环境。</w:t>
            </w:r>
            <w:bookmarkEnd w:id="34"/>
          </w:p>
        </w:tc>
      </w:tr>
      <w:tr w:rsidR="001E3241" w14:paraId="3C530D5C" w14:textId="77777777" w:rsidTr="00B259F3">
        <w:trPr>
          <w:trPrChange w:id="35" w:author="Xiting Wang" w:date="2024-12-14T20:40:00Z">
            <w:trPr>
              <w:gridBefore w:val="1"/>
            </w:trPr>
          </w:trPrChange>
        </w:trPr>
        <w:tc>
          <w:tcPr>
            <w:tcW w:w="1134"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Change w:id="36" w:author="Xiting Wang" w:date="2024-12-14T20:40:00Z">
              <w:tcPr>
                <w:tcW w:w="1134" w:type="dxa"/>
                <w:gridSpan w:val="2"/>
                <w:vMerge/>
                <w:tcBorders>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07CB0057" w14:textId="77777777" w:rsidR="001E3241" w:rsidRDefault="001E3241">
            <w:pPr>
              <w:spacing w:line="360" w:lineRule="auto"/>
              <w:ind w:right="113"/>
              <w:jc w:val="center"/>
              <w:rPr>
                <w:rFonts w:ascii="宋体" w:hint="eastAsia"/>
                <w:sz w:val="24"/>
              </w:rPr>
            </w:pP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37"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11D8BF8F" w14:textId="77777777" w:rsidR="001E3241" w:rsidRDefault="00A445B3">
            <w:pPr>
              <w:spacing w:line="360" w:lineRule="auto"/>
              <w:ind w:right="113"/>
              <w:jc w:val="center"/>
              <w:rPr>
                <w:rFonts w:ascii="宋体" w:hint="eastAsia"/>
                <w:sz w:val="24"/>
              </w:rPr>
            </w:pPr>
            <w:r>
              <w:rPr>
                <w:rFonts w:ascii="宋体"/>
                <w:sz w:val="24"/>
              </w:rPr>
              <w:t>牛子豪</w:t>
            </w:r>
          </w:p>
          <w:p w14:paraId="43397C08" w14:textId="77777777" w:rsidR="001E3241" w:rsidRDefault="00A445B3">
            <w:pPr>
              <w:spacing w:line="360" w:lineRule="auto"/>
              <w:ind w:right="113"/>
              <w:jc w:val="center"/>
              <w:rPr>
                <w:rFonts w:ascii="宋体" w:hint="eastAsia"/>
                <w:sz w:val="24"/>
              </w:rPr>
            </w:pPr>
            <w:r>
              <w:rPr>
                <w:rFonts w:ascii="宋体"/>
                <w:sz w:val="24"/>
              </w:rPr>
              <w:t>2024201900</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38" w:author="Xiting Wang" w:date="2024-12-14T20:40:00Z">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0F5829C2" w14:textId="77777777" w:rsidR="001E3241" w:rsidRDefault="00A445B3">
            <w:pPr>
              <w:spacing w:line="360" w:lineRule="auto"/>
              <w:ind w:right="113"/>
              <w:jc w:val="center"/>
              <w:rPr>
                <w:rFonts w:ascii="宋体" w:hint="eastAsia"/>
                <w:sz w:val="24"/>
              </w:rPr>
            </w:pPr>
            <w:r>
              <w:rPr>
                <w:rFonts w:ascii="宋体"/>
                <w:sz w:val="24"/>
              </w:rPr>
              <w:t>数学学院</w:t>
            </w:r>
          </w:p>
        </w:tc>
        <w:tc>
          <w:tcPr>
            <w:tcW w:w="510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39" w:author="Xiting Wang" w:date="2024-12-14T20:40:00Z">
              <w:tcPr>
                <w:tcW w:w="524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4446ABB4" w14:textId="77777777" w:rsidR="001E3241" w:rsidDel="00126727" w:rsidRDefault="00A445B3">
            <w:pPr>
              <w:spacing w:line="360" w:lineRule="auto"/>
              <w:ind w:right="113"/>
              <w:jc w:val="center"/>
              <w:rPr>
                <w:del w:id="40" w:author="Xiting Wang" w:date="2024-12-14T20:40:00Z"/>
                <w:rFonts w:hint="eastAsia"/>
                <w:color w:val="000000"/>
              </w:rPr>
            </w:pPr>
            <w:r>
              <w:rPr>
                <w:rFonts w:ascii="宋体" w:hint="eastAsia"/>
                <w:sz w:val="24"/>
              </w:rPr>
              <w:t>对</w:t>
            </w:r>
            <w:r w:rsidRPr="00126727">
              <w:rPr>
                <w:rFonts w:hint="eastAsia"/>
                <w:color w:val="000000"/>
                <w:sz w:val="24"/>
                <w:rPrChange w:id="41" w:author="Xiting Wang" w:date="2024-12-14T20:39:00Z">
                  <w:rPr>
                    <w:rFonts w:ascii="宋体" w:hint="eastAsia"/>
                    <w:sz w:val="24"/>
                  </w:rPr>
                </w:rPrChange>
              </w:rPr>
              <w:t>AI</w:t>
            </w:r>
            <w:r>
              <w:rPr>
                <w:rFonts w:ascii="宋体" w:hint="eastAsia"/>
                <w:sz w:val="24"/>
              </w:rPr>
              <w:t>数字化角色在心理健康支持中的可行性的分析</w:t>
            </w:r>
            <w:r>
              <w:rPr>
                <w:color w:val="000000"/>
                <w:sz w:val="24"/>
              </w:rPr>
              <w:t>负责设计问卷或访谈大纲，收集有关公众对</w:t>
            </w:r>
            <w:r>
              <w:rPr>
                <w:color w:val="000000"/>
                <w:sz w:val="24"/>
              </w:rPr>
              <w:t>AI</w:t>
            </w:r>
            <w:r>
              <w:rPr>
                <w:color w:val="000000"/>
                <w:sz w:val="24"/>
              </w:rPr>
              <w:t>心理健康支持服务的看法和需求的数据。进行数据分析并形成报告，提供数据支持的小组决策，帮助团队了解目标用户的需求。</w:t>
            </w:r>
          </w:p>
          <w:p w14:paraId="6635E304" w14:textId="77777777" w:rsidR="001E3241" w:rsidRDefault="001E3241" w:rsidP="00F246C4">
            <w:pPr>
              <w:spacing w:line="360" w:lineRule="auto"/>
              <w:ind w:right="113"/>
              <w:jc w:val="center"/>
              <w:rPr>
                <w:rFonts w:ascii="宋体" w:hint="eastAsia"/>
                <w:color w:val="000000"/>
                <w:sz w:val="24"/>
              </w:rPr>
            </w:pPr>
          </w:p>
        </w:tc>
      </w:tr>
      <w:tr w:rsidR="001E3241" w14:paraId="32791476" w14:textId="77777777" w:rsidTr="00B259F3">
        <w:trPr>
          <w:trHeight w:val="477"/>
          <w:trPrChange w:id="42" w:author="Xiting Wang" w:date="2024-12-14T20:40:00Z">
            <w:trPr>
              <w:gridBefore w:val="1"/>
              <w:trHeight w:val="477"/>
            </w:trPr>
          </w:trPrChange>
        </w:trPr>
        <w:tc>
          <w:tcPr>
            <w:tcW w:w="113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43" w:author="Xiting Wang" w:date="2024-12-14T20:40:00Z">
              <w:tcPr>
                <w:tcW w:w="1134" w:type="dxa"/>
                <w:gridSpan w:val="2"/>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59345464" w14:textId="77777777" w:rsidR="001E3241" w:rsidRDefault="00A445B3">
            <w:pPr>
              <w:spacing w:line="360" w:lineRule="auto"/>
              <w:ind w:right="113"/>
              <w:jc w:val="center"/>
              <w:rPr>
                <w:rFonts w:ascii="宋体" w:hint="eastAsia"/>
                <w:sz w:val="24"/>
              </w:rPr>
            </w:pPr>
            <w:r>
              <w:rPr>
                <w:rFonts w:ascii="宋体" w:hint="eastAsia"/>
                <w:sz w:val="24"/>
              </w:rPr>
              <w:t>指导</w:t>
            </w:r>
          </w:p>
          <w:p w14:paraId="47967597" w14:textId="77777777" w:rsidR="001E3241" w:rsidRDefault="00A445B3">
            <w:pPr>
              <w:spacing w:line="360" w:lineRule="auto"/>
              <w:ind w:right="113"/>
              <w:jc w:val="center"/>
              <w:rPr>
                <w:rFonts w:ascii="宋体" w:hint="eastAsia"/>
                <w:sz w:val="24"/>
              </w:rPr>
            </w:pPr>
            <w:r>
              <w:rPr>
                <w:rFonts w:ascii="宋体" w:hint="eastAsia"/>
                <w:sz w:val="24"/>
              </w:rPr>
              <w:t>教师</w:t>
            </w: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44"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722A05F5" w14:textId="77777777" w:rsidR="001E3241" w:rsidRDefault="00A445B3">
            <w:pPr>
              <w:spacing w:line="360" w:lineRule="auto"/>
              <w:ind w:right="113"/>
              <w:jc w:val="center"/>
              <w:rPr>
                <w:rFonts w:ascii="宋体" w:hint="eastAsia"/>
                <w:sz w:val="24"/>
              </w:rPr>
            </w:pPr>
            <w:r>
              <w:rPr>
                <w:rFonts w:ascii="宋体" w:hint="eastAsia"/>
                <w:sz w:val="24"/>
              </w:rPr>
              <w:t>姓名</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45" w:author="Xiting Wang" w:date="2024-12-14T20:40:00Z">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51337B9E" w14:textId="77777777" w:rsidR="001E3241" w:rsidRDefault="00A445B3">
            <w:pPr>
              <w:spacing w:line="360" w:lineRule="auto"/>
              <w:ind w:right="113"/>
              <w:jc w:val="center"/>
              <w:rPr>
                <w:rFonts w:ascii="宋体" w:hint="eastAsia"/>
                <w:sz w:val="24"/>
              </w:rPr>
            </w:pPr>
            <w:r>
              <w:rPr>
                <w:rFonts w:ascii="宋体" w:hint="eastAsia"/>
                <w:sz w:val="24"/>
              </w:rPr>
              <w:t>王希廷</w:t>
            </w:r>
          </w:p>
        </w:tc>
        <w:tc>
          <w:tcPr>
            <w:tcW w:w="14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46" w:author="Xiting Wang" w:date="2024-12-14T20:40:00Z">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3F1A40BA" w14:textId="77777777" w:rsidR="001E3241" w:rsidRDefault="00A445B3">
            <w:pPr>
              <w:spacing w:line="360" w:lineRule="auto"/>
              <w:ind w:right="113"/>
              <w:jc w:val="center"/>
              <w:rPr>
                <w:rFonts w:ascii="宋体" w:hint="eastAsia"/>
                <w:sz w:val="24"/>
              </w:rPr>
            </w:pPr>
            <w:r>
              <w:rPr>
                <w:rFonts w:ascii="宋体" w:hint="eastAsia"/>
                <w:sz w:val="24"/>
              </w:rPr>
              <w:t>职称</w:t>
            </w:r>
          </w:p>
        </w:tc>
        <w:tc>
          <w:tcPr>
            <w:tcW w:w="36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47" w:author="Xiting Wang" w:date="2024-12-14T20:40:00Z">
              <w:tcPr>
                <w:tcW w:w="367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D3201B9" w14:textId="77777777" w:rsidR="001E3241" w:rsidRDefault="00A445B3">
            <w:pPr>
              <w:spacing w:line="360" w:lineRule="auto"/>
              <w:ind w:right="113"/>
              <w:rPr>
                <w:rFonts w:ascii="宋体" w:hint="eastAsia"/>
                <w:sz w:val="24"/>
              </w:rPr>
            </w:pPr>
            <w:proofErr w:type="gramStart"/>
            <w:r>
              <w:rPr>
                <w:rFonts w:ascii="宋体"/>
                <w:sz w:val="24"/>
              </w:rPr>
              <w:t>准聘副教授</w:t>
            </w:r>
            <w:proofErr w:type="gramEnd"/>
          </w:p>
        </w:tc>
      </w:tr>
      <w:tr w:rsidR="001E3241" w14:paraId="02F9B149" w14:textId="77777777" w:rsidTr="00B259F3">
        <w:trPr>
          <w:trHeight w:val="531"/>
          <w:trPrChange w:id="48" w:author="Xiting Wang" w:date="2024-12-14T20:40:00Z">
            <w:trPr>
              <w:gridBefore w:val="1"/>
              <w:trHeight w:val="531"/>
            </w:trPr>
          </w:trPrChange>
        </w:trPr>
        <w:tc>
          <w:tcPr>
            <w:tcW w:w="1134"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49" w:author="Xiting Wang" w:date="2024-12-14T20:40:00Z">
              <w:tcPr>
                <w:tcW w:w="1134" w:type="dxa"/>
                <w:gridSpan w:val="2"/>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6A12CF40" w14:textId="77777777" w:rsidR="001E3241" w:rsidRDefault="001E3241">
            <w:pPr>
              <w:spacing w:line="360" w:lineRule="auto"/>
              <w:ind w:right="113"/>
              <w:rPr>
                <w:rFonts w:ascii="宋体" w:hint="eastAsia"/>
                <w:sz w:val="24"/>
              </w:rPr>
            </w:pP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0"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EA5C907" w14:textId="77777777" w:rsidR="001E3241" w:rsidRDefault="00A445B3">
            <w:pPr>
              <w:spacing w:line="360" w:lineRule="auto"/>
              <w:ind w:right="113"/>
              <w:jc w:val="center"/>
              <w:rPr>
                <w:rFonts w:ascii="宋体" w:hint="eastAsia"/>
                <w:sz w:val="24"/>
              </w:rPr>
            </w:pPr>
            <w:r>
              <w:rPr>
                <w:rFonts w:ascii="宋体" w:hint="eastAsia"/>
                <w:sz w:val="24"/>
              </w:rPr>
              <w:t>电话</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1" w:author="Xiting Wang" w:date="2024-12-14T20:40:00Z">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91DF844" w14:textId="0A92FBC9" w:rsidR="001E3241" w:rsidRDefault="00B259F3">
            <w:pPr>
              <w:spacing w:line="360" w:lineRule="auto"/>
              <w:ind w:right="113"/>
              <w:jc w:val="center"/>
              <w:rPr>
                <w:rFonts w:ascii="宋体" w:hint="eastAsia"/>
                <w:sz w:val="24"/>
              </w:rPr>
            </w:pPr>
            <w:ins w:id="52" w:author="Xiting Wang" w:date="2024-12-14T20:40:00Z">
              <w:r w:rsidRPr="00B259F3">
                <w:rPr>
                  <w:rFonts w:hint="eastAsia"/>
                  <w:color w:val="000000"/>
                  <w:sz w:val="24"/>
                  <w:rPrChange w:id="53" w:author="Xiting Wang" w:date="2024-12-14T20:40:00Z">
                    <w:rPr>
                      <w:rFonts w:ascii="宋体" w:hint="eastAsia"/>
                      <w:sz w:val="24"/>
                    </w:rPr>
                  </w:rPrChange>
                </w:rPr>
                <w:t>13810366562</w:t>
              </w:r>
            </w:ins>
          </w:p>
        </w:tc>
        <w:tc>
          <w:tcPr>
            <w:tcW w:w="14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4" w:author="Xiting Wang" w:date="2024-12-14T20:40:00Z">
              <w:tcPr>
                <w:tcW w:w="15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DCA4A1B" w14:textId="77777777" w:rsidR="001E3241" w:rsidRDefault="00A445B3">
            <w:pPr>
              <w:spacing w:line="360" w:lineRule="auto"/>
              <w:ind w:right="113"/>
              <w:jc w:val="center"/>
              <w:rPr>
                <w:rFonts w:ascii="宋体" w:hint="eastAsia"/>
                <w:sz w:val="24"/>
              </w:rPr>
            </w:pPr>
            <w:r>
              <w:rPr>
                <w:rFonts w:ascii="宋体" w:hint="eastAsia"/>
                <w:sz w:val="24"/>
              </w:rPr>
              <w:t>E-mail</w:t>
            </w:r>
          </w:p>
        </w:tc>
        <w:tc>
          <w:tcPr>
            <w:tcW w:w="36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5" w:author="Xiting Wang" w:date="2024-12-14T20:40:00Z">
              <w:tcPr>
                <w:tcW w:w="367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489BBE3" w14:textId="77777777" w:rsidR="001E3241" w:rsidRDefault="00A445B3">
            <w:pPr>
              <w:spacing w:line="360" w:lineRule="auto"/>
              <w:ind w:right="113"/>
              <w:rPr>
                <w:rFonts w:ascii="宋体" w:hint="eastAsia"/>
                <w:sz w:val="24"/>
              </w:rPr>
            </w:pPr>
            <w:r w:rsidRPr="00B259F3">
              <w:rPr>
                <w:rFonts w:hint="eastAsia"/>
                <w:color w:val="000000"/>
                <w:sz w:val="24"/>
                <w:rPrChange w:id="56" w:author="Xiting Wang" w:date="2024-12-14T20:40:00Z">
                  <w:rPr>
                    <w:rFonts w:ascii="宋体" w:hint="eastAsia"/>
                    <w:sz w:val="24"/>
                  </w:rPr>
                </w:rPrChange>
              </w:rPr>
              <w:t>xitingwang@ruc.edu.cn</w:t>
            </w:r>
          </w:p>
        </w:tc>
      </w:tr>
      <w:tr w:rsidR="001E3241" w14:paraId="051721AD" w14:textId="77777777" w:rsidTr="00B259F3">
        <w:trPr>
          <w:trHeight w:val="531"/>
          <w:trPrChange w:id="57" w:author="Xiting Wang" w:date="2024-12-14T20:40:00Z">
            <w:trPr>
              <w:gridBefore w:val="1"/>
              <w:trHeight w:val="531"/>
            </w:trPr>
          </w:trPrChange>
        </w:trPr>
        <w:tc>
          <w:tcPr>
            <w:tcW w:w="1134"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Change w:id="58" w:author="Xiting Wang" w:date="2024-12-14T20:40:00Z">
              <w:tcPr>
                <w:tcW w:w="1134" w:type="dxa"/>
                <w:gridSpan w:val="2"/>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tcPrChange>
          </w:tcPr>
          <w:p w14:paraId="4012EB60" w14:textId="77777777" w:rsidR="001E3241" w:rsidRDefault="001E3241">
            <w:pPr>
              <w:spacing w:line="360" w:lineRule="auto"/>
              <w:ind w:right="113"/>
              <w:rPr>
                <w:rFonts w:ascii="宋体" w:hint="eastAsia"/>
                <w:sz w:val="24"/>
              </w:rPr>
            </w:pPr>
          </w:p>
        </w:tc>
        <w:tc>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59" w:author="Xiting Wang" w:date="2024-12-14T20:40:00Z">
              <w:tcPr>
                <w:tcW w:w="1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30DCA203" w14:textId="77777777" w:rsidR="001E3241" w:rsidRDefault="00A445B3">
            <w:pPr>
              <w:spacing w:line="360" w:lineRule="auto"/>
              <w:ind w:right="113"/>
              <w:jc w:val="center"/>
              <w:rPr>
                <w:rFonts w:ascii="宋体" w:hint="eastAsia"/>
                <w:sz w:val="24"/>
              </w:rPr>
            </w:pPr>
            <w:r>
              <w:rPr>
                <w:rFonts w:ascii="宋体" w:hint="eastAsia"/>
                <w:sz w:val="24"/>
              </w:rPr>
              <w:t>研究方向</w:t>
            </w:r>
          </w:p>
        </w:tc>
        <w:tc>
          <w:tcPr>
            <w:tcW w:w="680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0" w:author="Xiting Wang" w:date="2024-12-14T20:40:00Z">
              <w:tcPr>
                <w:tcW w:w="6804"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B40194B" w14:textId="77777777" w:rsidR="001E3241" w:rsidRDefault="00A445B3">
            <w:pPr>
              <w:spacing w:line="360" w:lineRule="auto"/>
              <w:ind w:right="113"/>
              <w:rPr>
                <w:rFonts w:ascii="宋体" w:hint="eastAsia"/>
                <w:sz w:val="24"/>
              </w:rPr>
            </w:pPr>
            <w:r>
              <w:rPr>
                <w:rFonts w:ascii="宋体"/>
                <w:sz w:val="24"/>
              </w:rPr>
              <w:t>大模型</w:t>
            </w:r>
            <w:del w:id="61" w:author="Xiting Wang" w:date="2024-12-14T20:40:00Z">
              <w:r w:rsidDel="00C5265F">
                <w:rPr>
                  <w:rFonts w:ascii="宋体"/>
                  <w:sz w:val="24"/>
                </w:rPr>
                <w:delText>的</w:delText>
              </w:r>
            </w:del>
            <w:r>
              <w:rPr>
                <w:rFonts w:ascii="宋体"/>
                <w:sz w:val="24"/>
              </w:rPr>
              <w:t>解释和对齐</w:t>
            </w:r>
          </w:p>
        </w:tc>
      </w:tr>
      <w:tr w:rsidR="001E3241" w14:paraId="62C0E958" w14:textId="77777777" w:rsidTr="00B259F3">
        <w:trPr>
          <w:trHeight w:val="295"/>
          <w:trPrChange w:id="62" w:author="Xiting Wang" w:date="2024-12-14T20:40:00Z">
            <w:trPr>
              <w:gridBefore w:val="1"/>
              <w:trHeight w:val="295"/>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3"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63738BA3" w14:textId="77777777" w:rsidR="001E3241" w:rsidRDefault="00A445B3">
            <w:pPr>
              <w:spacing w:line="360" w:lineRule="auto"/>
              <w:ind w:right="113"/>
              <w:jc w:val="center"/>
              <w:rPr>
                <w:rFonts w:ascii="宋体" w:hint="eastAsia"/>
                <w:b/>
                <w:sz w:val="24"/>
              </w:rPr>
            </w:pPr>
            <w:proofErr w:type="gramStart"/>
            <w:r>
              <w:rPr>
                <w:rFonts w:ascii="宋体" w:hint="eastAsia"/>
                <w:b/>
                <w:sz w:val="24"/>
              </w:rPr>
              <w:t>一</w:t>
            </w:r>
            <w:proofErr w:type="gramEnd"/>
            <w:r>
              <w:rPr>
                <w:rFonts w:ascii="宋体" w:hint="eastAsia"/>
                <w:b/>
                <w:sz w:val="24"/>
              </w:rPr>
              <w:t>.想法来源</w:t>
            </w:r>
          </w:p>
        </w:tc>
      </w:tr>
      <w:tr w:rsidR="001E3241" w14:paraId="559D9960" w14:textId="77777777" w:rsidTr="00B259F3">
        <w:trPr>
          <w:trHeight w:val="295"/>
          <w:trPrChange w:id="64" w:author="Xiting Wang" w:date="2024-12-14T20:40:00Z">
            <w:trPr>
              <w:gridBefore w:val="1"/>
              <w:trHeight w:val="295"/>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5"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DC4BBD9" w14:textId="77777777" w:rsidR="001E3241" w:rsidRDefault="00A445B3">
            <w:pPr>
              <w:spacing w:line="360" w:lineRule="auto"/>
              <w:ind w:right="113" w:firstLineChars="200" w:firstLine="480"/>
              <w:rPr>
                <w:rFonts w:ascii="宋体" w:hint="eastAsia"/>
                <w:sz w:val="24"/>
              </w:rPr>
              <w:pPrChange w:id="66" w:author="Xiting Wang" w:date="2024-12-14T20:42:00Z">
                <w:pPr>
                  <w:spacing w:line="360" w:lineRule="auto"/>
                  <w:ind w:right="113"/>
                </w:pPr>
              </w:pPrChange>
            </w:pPr>
            <w:r>
              <w:rPr>
                <w:sz w:val="24"/>
              </w:rPr>
              <w:t>随着科技的不断发展，</w:t>
            </w:r>
            <w:r>
              <w:rPr>
                <w:sz w:val="24"/>
              </w:rPr>
              <w:t>AI</w:t>
            </w:r>
            <w:r>
              <w:rPr>
                <w:sz w:val="24"/>
              </w:rPr>
              <w:t>在各个领域都有非常广泛的应用，特别是在心理健康的支持方面。</w:t>
            </w:r>
            <w:r>
              <w:rPr>
                <w:sz w:val="24"/>
              </w:rPr>
              <w:t>AI</w:t>
            </w:r>
            <w:r>
              <w:rPr>
                <w:sz w:val="24"/>
              </w:rPr>
              <w:t>数字化角色（例如聊天机器人和虚拟助手）开始被用于提供心理咨询、情感支持以及相关的健康建议。在如今生活节奏日益加快的当今社会，心理健康的问题越来越受到全体社会人士的重视，如何利用新技术来有效地提供心理支持，逐渐成为了一个紧迫的话题，而在这一领域的研究中，不仅要关注技术的可行性，其背后蕴藏的伦理挑战也值得我们深思。</w:t>
            </w:r>
          </w:p>
          <w:p w14:paraId="1F67365F" w14:textId="77777777" w:rsidR="001E3241" w:rsidRDefault="001E3241">
            <w:pPr>
              <w:spacing w:line="360" w:lineRule="auto"/>
              <w:ind w:right="113"/>
              <w:rPr>
                <w:rFonts w:ascii="宋体" w:hint="eastAsia"/>
                <w:b/>
                <w:sz w:val="24"/>
              </w:rPr>
            </w:pPr>
          </w:p>
        </w:tc>
      </w:tr>
      <w:tr w:rsidR="001E3241" w14:paraId="3AEEB0E6" w14:textId="77777777" w:rsidTr="00B259F3">
        <w:trPr>
          <w:trHeight w:val="295"/>
          <w:trPrChange w:id="67" w:author="Xiting Wang" w:date="2024-12-14T20:40:00Z">
            <w:trPr>
              <w:gridBefore w:val="1"/>
              <w:trHeight w:val="295"/>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68"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A11E0ED" w14:textId="77777777" w:rsidR="001E3241" w:rsidRDefault="00A445B3">
            <w:pPr>
              <w:spacing w:line="360" w:lineRule="auto"/>
              <w:ind w:right="113"/>
              <w:jc w:val="center"/>
              <w:rPr>
                <w:rFonts w:ascii="宋体" w:hint="eastAsia"/>
                <w:b/>
                <w:sz w:val="24"/>
              </w:rPr>
            </w:pPr>
            <w:r>
              <w:rPr>
                <w:rFonts w:ascii="宋体" w:hint="eastAsia"/>
                <w:b/>
                <w:sz w:val="24"/>
              </w:rPr>
              <w:t>二.研究问题介绍</w:t>
            </w:r>
          </w:p>
        </w:tc>
      </w:tr>
      <w:tr w:rsidR="001E3241" w14:paraId="7F37340D" w14:textId="77777777" w:rsidTr="00B259F3">
        <w:trPr>
          <w:trHeight w:val="90"/>
          <w:trPrChange w:id="69" w:author="Xiting Wang" w:date="2024-12-14T20:40:00Z">
            <w:trPr>
              <w:gridBefore w:val="1"/>
              <w:trHeight w:val="90"/>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70"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7205485C" w14:textId="36F64089" w:rsidR="001E3241" w:rsidDel="00EF5C32" w:rsidRDefault="001E3241">
            <w:pPr>
              <w:spacing w:line="360" w:lineRule="auto"/>
              <w:ind w:right="113"/>
              <w:rPr>
                <w:del w:id="71" w:author="Xiting Wang" w:date="2024-12-14T20:40:00Z"/>
                <w:rFonts w:ascii="宋体" w:hint="eastAsia"/>
                <w:sz w:val="24"/>
              </w:rPr>
            </w:pPr>
          </w:p>
          <w:p w14:paraId="4FB5E556" w14:textId="77777777" w:rsidR="001E3241" w:rsidRDefault="00A445B3">
            <w:pPr>
              <w:numPr>
                <w:ilvl w:val="0"/>
                <w:numId w:val="3"/>
              </w:numPr>
              <w:spacing w:line="360" w:lineRule="auto"/>
              <w:rPr>
                <w:rFonts w:ascii="宋体" w:hint="eastAsia"/>
                <w:sz w:val="24"/>
              </w:rPr>
            </w:pPr>
            <w:r>
              <w:rPr>
                <w:rFonts w:ascii="宋体" w:hint="eastAsia"/>
                <w:sz w:val="24"/>
              </w:rPr>
              <w:t>基本内容：</w:t>
            </w:r>
          </w:p>
          <w:p w14:paraId="102BEE16" w14:textId="77777777" w:rsidR="001E3241" w:rsidRDefault="00A445B3">
            <w:pPr>
              <w:rPr>
                <w:rFonts w:ascii="宋体" w:hint="eastAsia"/>
                <w:sz w:val="24"/>
              </w:rPr>
            </w:pPr>
            <w:r>
              <w:rPr>
                <w:rFonts w:ascii="宋体"/>
                <w:sz w:val="24"/>
              </w:rPr>
              <w:t xml:space="preserve">    运用自然语言处理（</w:t>
            </w:r>
            <w:r w:rsidRPr="00EF5C32">
              <w:rPr>
                <w:rFonts w:hint="eastAsia"/>
                <w:color w:val="000000"/>
                <w:sz w:val="24"/>
                <w:rPrChange w:id="72" w:author="Xiting Wang" w:date="2024-12-14T20:40:00Z">
                  <w:rPr>
                    <w:rFonts w:ascii="宋体" w:hint="eastAsia"/>
                    <w:sz w:val="24"/>
                  </w:rPr>
                </w:rPrChange>
              </w:rPr>
              <w:t>NLP</w:t>
            </w:r>
            <w:r>
              <w:rPr>
                <w:rFonts w:ascii="宋体"/>
                <w:sz w:val="24"/>
              </w:rPr>
              <w:t>），情感计算，深度学习模型等核心技术，探讨</w:t>
            </w:r>
            <w:r w:rsidRPr="00C81668">
              <w:rPr>
                <w:rFonts w:hint="eastAsia"/>
                <w:color w:val="000000"/>
                <w:sz w:val="24"/>
                <w:rPrChange w:id="73" w:author="Xiting Wang" w:date="2024-12-14T20:40:00Z">
                  <w:rPr>
                    <w:rFonts w:ascii="宋体" w:hint="eastAsia"/>
                    <w:sz w:val="24"/>
                  </w:rPr>
                </w:rPrChange>
              </w:rPr>
              <w:t>AI</w:t>
            </w:r>
            <w:r>
              <w:rPr>
                <w:rFonts w:ascii="宋体"/>
                <w:sz w:val="24"/>
              </w:rPr>
              <w:t>数字化角色的可行性，并结合</w:t>
            </w:r>
            <w:r w:rsidRPr="00C81668">
              <w:rPr>
                <w:rFonts w:hint="eastAsia"/>
                <w:color w:val="000000"/>
                <w:sz w:val="24"/>
                <w:rPrChange w:id="74" w:author="Xiting Wang" w:date="2024-12-14T20:40:00Z">
                  <w:rPr>
                    <w:rFonts w:ascii="宋体" w:hint="eastAsia"/>
                    <w:sz w:val="24"/>
                  </w:rPr>
                </w:rPrChange>
              </w:rPr>
              <w:t>AI</w:t>
            </w:r>
            <w:r>
              <w:rPr>
                <w:rFonts w:ascii="宋体"/>
                <w:sz w:val="24"/>
              </w:rPr>
              <w:t>心理健康支持产品与数字化角色应用实例，进行伦理挑战分析，最后从</w:t>
            </w:r>
            <w:r w:rsidRPr="00C81668">
              <w:rPr>
                <w:rFonts w:hint="eastAsia"/>
                <w:color w:val="000000"/>
                <w:sz w:val="24"/>
                <w:rPrChange w:id="75" w:author="Xiting Wang" w:date="2024-12-14T20:41:00Z">
                  <w:rPr>
                    <w:rFonts w:ascii="宋体" w:hint="eastAsia"/>
                    <w:sz w:val="24"/>
                  </w:rPr>
                </w:rPrChange>
              </w:rPr>
              <w:t>AI</w:t>
            </w:r>
            <w:r>
              <w:rPr>
                <w:rFonts w:ascii="宋体"/>
                <w:sz w:val="24"/>
              </w:rPr>
              <w:t>在各方</w:t>
            </w:r>
            <w:proofErr w:type="gramStart"/>
            <w:r>
              <w:rPr>
                <w:rFonts w:ascii="宋体"/>
                <w:sz w:val="24"/>
              </w:rPr>
              <w:t>面应用</w:t>
            </w:r>
            <w:proofErr w:type="gramEnd"/>
            <w:r>
              <w:rPr>
                <w:rFonts w:ascii="宋体"/>
                <w:sz w:val="24"/>
              </w:rPr>
              <w:t>的未来展望，为构建负责任的</w:t>
            </w:r>
            <w:r w:rsidRPr="00C81668">
              <w:rPr>
                <w:rFonts w:hint="eastAsia"/>
                <w:color w:val="000000"/>
                <w:sz w:val="24"/>
                <w:rPrChange w:id="76" w:author="Xiting Wang" w:date="2024-12-14T20:40:00Z">
                  <w:rPr>
                    <w:rFonts w:ascii="宋体" w:hint="eastAsia"/>
                    <w:sz w:val="24"/>
                  </w:rPr>
                </w:rPrChange>
              </w:rPr>
              <w:t>AI</w:t>
            </w:r>
            <w:r>
              <w:rPr>
                <w:rFonts w:ascii="宋体"/>
                <w:sz w:val="24"/>
              </w:rPr>
              <w:t>心理健康支持体系提供了理论基础和实践方向。</w:t>
            </w:r>
          </w:p>
          <w:p w14:paraId="00596D4E" w14:textId="77777777" w:rsidR="001E3241" w:rsidRDefault="00A445B3">
            <w:pPr>
              <w:numPr>
                <w:ilvl w:val="0"/>
                <w:numId w:val="3"/>
              </w:numPr>
              <w:spacing w:line="360" w:lineRule="auto"/>
              <w:rPr>
                <w:rFonts w:hint="eastAsia"/>
                <w:sz w:val="24"/>
              </w:rPr>
            </w:pPr>
            <w:r>
              <w:rPr>
                <w:rFonts w:ascii="宋体"/>
                <w:sz w:val="24"/>
              </w:rPr>
              <w:t xml:space="preserve"> 研究方法</w:t>
            </w:r>
            <w:r>
              <w:rPr>
                <w:sz w:val="24"/>
              </w:rPr>
              <w:t>：</w:t>
            </w:r>
          </w:p>
          <w:p w14:paraId="01C2FC5E" w14:textId="77777777" w:rsidR="001E3241" w:rsidRDefault="00A445B3">
            <w:pPr>
              <w:spacing w:line="360" w:lineRule="auto"/>
              <w:rPr>
                <w:rFonts w:hint="eastAsia"/>
                <w:sz w:val="24"/>
              </w:rPr>
            </w:pPr>
            <w:r>
              <w:rPr>
                <w:sz w:val="24"/>
              </w:rPr>
              <w:lastRenderedPageBreak/>
              <w:t xml:space="preserve">    </w:t>
            </w:r>
            <w:r>
              <w:rPr>
                <w:sz w:val="24"/>
              </w:rPr>
              <w:t>基于法律的规范性和可行性的情况下，以为人类提供价值为中心，对用户开展情绪方面的价值调查和对</w:t>
            </w:r>
            <w:r>
              <w:rPr>
                <w:sz w:val="24"/>
              </w:rPr>
              <w:t>AI</w:t>
            </w:r>
            <w:r>
              <w:rPr>
                <w:sz w:val="24"/>
              </w:rPr>
              <w:t>数字人的模型展开实验。因此，我们可以结合新兴的人工智能数字人模型，具体分析</w:t>
            </w:r>
            <w:r>
              <w:rPr>
                <w:sz w:val="24"/>
              </w:rPr>
              <w:t>AI</w:t>
            </w:r>
            <w:r>
              <w:rPr>
                <w:sz w:val="24"/>
              </w:rPr>
              <w:t>的语言逻辑性和情绪性的感知，以及用户对</w:t>
            </w:r>
            <w:r>
              <w:rPr>
                <w:sz w:val="24"/>
              </w:rPr>
              <w:t>AI</w:t>
            </w:r>
            <w:r>
              <w:rPr>
                <w:sz w:val="24"/>
              </w:rPr>
              <w:t>数字人的交互评价，结合具体案例，如医疗、家庭、教育等领域，探索数字人可以为我们带来那些便利，又会带来那些边缘违法行为的隐患，进行思考改进，并给出应对策略。并从哲学和伦理学的角度出发，探讨人工智能是否具备情感和道德判断能力，以及这一点是否在伦理层面会引发了新的问题。制定</w:t>
            </w:r>
            <w:r>
              <w:rPr>
                <w:sz w:val="24"/>
              </w:rPr>
              <w:t>AI</w:t>
            </w:r>
            <w:r>
              <w:rPr>
                <w:sz w:val="24"/>
              </w:rPr>
              <w:t>心理健康应用的伦理准则，明确责任边界。引入第三方监督，确保</w:t>
            </w:r>
            <w:r>
              <w:rPr>
                <w:sz w:val="24"/>
              </w:rPr>
              <w:t>AI</w:t>
            </w:r>
            <w:r>
              <w:rPr>
                <w:sz w:val="24"/>
              </w:rPr>
              <w:t>产品的公平性和透明性。</w:t>
            </w:r>
          </w:p>
          <w:p w14:paraId="30584A03" w14:textId="77777777" w:rsidR="001E3241" w:rsidRDefault="00A445B3">
            <w:pPr>
              <w:spacing w:line="360" w:lineRule="auto"/>
              <w:rPr>
                <w:rFonts w:ascii="宋体" w:hint="eastAsia"/>
                <w:sz w:val="24"/>
              </w:rPr>
            </w:pPr>
            <w:r>
              <w:rPr>
                <w:sz w:val="24"/>
              </w:rPr>
              <w:t xml:space="preserve">    </w:t>
            </w:r>
            <w:r>
              <w:rPr>
                <w:sz w:val="24"/>
              </w:rPr>
              <w:t>（三）</w:t>
            </w:r>
            <w:r>
              <w:rPr>
                <w:sz w:val="24"/>
              </w:rPr>
              <w:t>AI</w:t>
            </w:r>
            <w:r>
              <w:rPr>
                <w:sz w:val="24"/>
              </w:rPr>
              <w:t>数字化角色的正面效益与研究价值：</w:t>
            </w:r>
          </w:p>
          <w:p w14:paraId="461C2F38" w14:textId="1DF3079A" w:rsidR="001E3241" w:rsidRDefault="00A445B3">
            <w:pPr>
              <w:rPr>
                <w:rFonts w:hint="eastAsia"/>
                <w:sz w:val="24"/>
              </w:rPr>
            </w:pPr>
            <w:r>
              <w:rPr>
                <w:sz w:val="24"/>
              </w:rPr>
              <w:t xml:space="preserve">    AI</w:t>
            </w:r>
            <w:r>
              <w:rPr>
                <w:sz w:val="24"/>
              </w:rPr>
              <w:t>数字化角色在心理健康支持中具有巨大潜力，能够提供个性化、即时性和持续性的支持。根据特定的场景，我们分析了</w:t>
            </w:r>
            <w:del w:id="77" w:author="Xiting Wang" w:date="2024-12-14T20:41:00Z">
              <w:r w:rsidDel="00FB7961">
                <w:rPr>
                  <w:rFonts w:hint="eastAsia"/>
                  <w:sz w:val="24"/>
                </w:rPr>
                <w:delText>ai</w:delText>
              </w:r>
            </w:del>
            <w:ins w:id="78" w:author="Xiting Wang" w:date="2024-12-14T20:41:00Z">
              <w:r w:rsidR="00FB7961">
                <w:rPr>
                  <w:rFonts w:hint="eastAsia"/>
                  <w:sz w:val="24"/>
                </w:rPr>
                <w:t>AI</w:t>
              </w:r>
            </w:ins>
            <w:r>
              <w:rPr>
                <w:sz w:val="24"/>
              </w:rPr>
              <w:t>数字化角色带来的正面效果：</w:t>
            </w:r>
          </w:p>
          <w:p w14:paraId="424C3EA3" w14:textId="77777777" w:rsidR="001E3241" w:rsidRDefault="00A445B3">
            <w:pPr>
              <w:numPr>
                <w:ilvl w:val="0"/>
                <w:numId w:val="1"/>
              </w:numPr>
              <w:rPr>
                <w:rFonts w:hint="eastAsia"/>
                <w:sz w:val="24"/>
              </w:rPr>
            </w:pPr>
            <w:r>
              <w:rPr>
                <w:sz w:val="24"/>
              </w:rPr>
              <w:t>AI</w:t>
            </w:r>
            <w:r>
              <w:rPr>
                <w:sz w:val="24"/>
              </w:rPr>
              <w:t>伴侣</w:t>
            </w:r>
            <w:r>
              <w:rPr>
                <w:sz w:val="24"/>
              </w:rPr>
              <w:t>:</w:t>
            </w:r>
          </w:p>
          <w:p w14:paraId="020BD9B9" w14:textId="77777777" w:rsidR="001E3241" w:rsidRDefault="00A445B3">
            <w:pPr>
              <w:rPr>
                <w:rFonts w:hint="eastAsia"/>
              </w:rPr>
            </w:pPr>
            <w:r>
              <w:rPr>
                <w:sz w:val="24"/>
              </w:rPr>
              <w:t>AI</w:t>
            </w:r>
            <w:r>
              <w:rPr>
                <w:sz w:val="24"/>
              </w:rPr>
              <w:t>伴侣可以提供无条件的情感支持和陪伴，帮助用户缓解孤独感，调节情绪，引导健康行为，并在危机时刻提供干预。</w:t>
            </w:r>
          </w:p>
          <w:p w14:paraId="1BAC2DE7" w14:textId="77777777" w:rsidR="001E3241" w:rsidRDefault="00A445B3">
            <w:pPr>
              <w:numPr>
                <w:ilvl w:val="0"/>
                <w:numId w:val="1"/>
              </w:numPr>
              <w:spacing w:line="360" w:lineRule="auto"/>
              <w:rPr>
                <w:rFonts w:hint="eastAsia"/>
                <w:sz w:val="24"/>
              </w:rPr>
            </w:pPr>
            <w:r>
              <w:rPr>
                <w:sz w:val="24"/>
              </w:rPr>
              <w:t>AI</w:t>
            </w:r>
            <w:r>
              <w:rPr>
                <w:sz w:val="24"/>
              </w:rPr>
              <w:t>亲人</w:t>
            </w:r>
            <w:r>
              <w:rPr>
                <w:sz w:val="24"/>
              </w:rPr>
              <w:t>:</w:t>
            </w:r>
          </w:p>
          <w:p w14:paraId="3769CA64" w14:textId="77777777" w:rsidR="001E3241" w:rsidRDefault="00A445B3">
            <w:pPr>
              <w:spacing w:line="360" w:lineRule="auto"/>
              <w:rPr>
                <w:rFonts w:ascii="宋体" w:hint="eastAsia"/>
                <w:sz w:val="24"/>
              </w:rPr>
            </w:pPr>
            <w:r>
              <w:rPr>
                <w:sz w:val="24"/>
              </w:rPr>
              <w:t>用</w:t>
            </w:r>
            <w:r>
              <w:rPr>
                <w:sz w:val="24"/>
              </w:rPr>
              <w:t>AI</w:t>
            </w:r>
            <w:r>
              <w:rPr>
                <w:sz w:val="24"/>
              </w:rPr>
              <w:t>模拟已故亲人的特征，可以为用户提供情感寄托，保存珍贵回忆，给予生活指导，帮助用户缓解丧亲之痛。</w:t>
            </w:r>
          </w:p>
          <w:p w14:paraId="70863624" w14:textId="77777777" w:rsidR="001E3241" w:rsidRDefault="00A445B3">
            <w:pPr>
              <w:numPr>
                <w:ilvl w:val="0"/>
                <w:numId w:val="6"/>
              </w:numPr>
              <w:spacing w:line="360" w:lineRule="auto"/>
              <w:rPr>
                <w:rFonts w:ascii="宋体" w:hint="eastAsia"/>
                <w:sz w:val="24"/>
              </w:rPr>
            </w:pPr>
            <w:r>
              <w:rPr>
                <w:sz w:val="24"/>
              </w:rPr>
              <w:t>AI</w:t>
            </w:r>
            <w:r>
              <w:rPr>
                <w:sz w:val="24"/>
              </w:rPr>
              <w:t>咨询师</w:t>
            </w:r>
            <w:r>
              <w:rPr>
                <w:sz w:val="24"/>
              </w:rPr>
              <w:t>:</w:t>
            </w:r>
          </w:p>
          <w:p w14:paraId="67D7FEC8" w14:textId="77777777" w:rsidR="001E3241" w:rsidRDefault="00A445B3">
            <w:pPr>
              <w:spacing w:line="360" w:lineRule="auto"/>
              <w:rPr>
                <w:rFonts w:ascii="宋体" w:hint="eastAsia"/>
                <w:sz w:val="24"/>
              </w:rPr>
            </w:pPr>
            <w:r>
              <w:rPr>
                <w:sz w:val="24"/>
              </w:rPr>
              <w:t>AI</w:t>
            </w:r>
            <w:r>
              <w:rPr>
                <w:sz w:val="24"/>
              </w:rPr>
              <w:t>咨询师可以提供即时、个性化的在线心理支持，分析用户数据以识别潜</w:t>
            </w:r>
          </w:p>
          <w:p w14:paraId="64563AA9" w14:textId="77777777" w:rsidR="001E3241" w:rsidRDefault="00A445B3">
            <w:pPr>
              <w:spacing w:line="360" w:lineRule="auto"/>
              <w:rPr>
                <w:rFonts w:ascii="宋体" w:hint="eastAsia"/>
                <w:sz w:val="24"/>
              </w:rPr>
            </w:pPr>
            <w:r>
              <w:rPr>
                <w:sz w:val="24"/>
              </w:rPr>
              <w:t>在问题，降低心理咨询成本，让更多人获得帮助。</w:t>
            </w:r>
          </w:p>
          <w:p w14:paraId="5B1556D6" w14:textId="77777777" w:rsidR="001E3241" w:rsidRDefault="00A445B3">
            <w:pPr>
              <w:spacing w:line="360" w:lineRule="auto"/>
              <w:ind w:left="336"/>
              <w:rPr>
                <w:rFonts w:hint="eastAsia"/>
                <w:sz w:val="24"/>
              </w:rPr>
            </w:pPr>
            <w:r>
              <w:rPr>
                <w:sz w:val="24"/>
              </w:rPr>
              <w:t>（四）伦理挑战分析与展望：</w:t>
            </w:r>
          </w:p>
          <w:p w14:paraId="5CB129BB" w14:textId="77777777" w:rsidR="001E3241" w:rsidRDefault="00A445B3">
            <w:pPr>
              <w:spacing w:line="360" w:lineRule="auto"/>
              <w:rPr>
                <w:rFonts w:hint="eastAsia"/>
                <w:color w:val="000000"/>
                <w:sz w:val="24"/>
              </w:rPr>
            </w:pPr>
            <w:r>
              <w:rPr>
                <w:sz w:val="24"/>
              </w:rPr>
              <w:t xml:space="preserve">    </w:t>
            </w:r>
            <w:r>
              <w:rPr>
                <w:sz w:val="24"/>
              </w:rPr>
              <w:t>我们发现，</w:t>
            </w:r>
            <w:r>
              <w:rPr>
                <w:sz w:val="24"/>
              </w:rPr>
              <w:t>AI</w:t>
            </w:r>
            <w:r>
              <w:rPr>
                <w:sz w:val="24"/>
              </w:rPr>
              <w:t>智能</w:t>
            </w:r>
            <w:r>
              <w:rPr>
                <w:color w:val="000000"/>
                <w:sz w:val="24"/>
              </w:rPr>
              <w:t>体通过分析用户习惯，可以形成“过滤气泡”，即向用户推荐与其观点一致的内容，或者在交流过程中不断模仿用户思路和语言风格，某种程度上可能导致用户陷入信息茧房，用户在这种交流中不仅难以接触不同的观点和信息，在数字化角色错误的情感支持下，产生自己是大多数的错觉。同时，</w:t>
            </w:r>
            <w:r>
              <w:rPr>
                <w:color w:val="000000"/>
                <w:sz w:val="24"/>
              </w:rPr>
              <w:t>AI</w:t>
            </w:r>
            <w:r>
              <w:rPr>
                <w:color w:val="000000"/>
                <w:sz w:val="24"/>
              </w:rPr>
              <w:t>智能体的决策和行为往往基于算法模型，而算法模型的设计过程中不可避免地存在人的主观意识，对境外敌对势力而言可能利用这一机制进行舆论引导和意识形态渗透，从而对社会稳定和国家安全构成威胁。此外，算法数据来源也可能存在歧视和偏见，在用户与这种数字化角色的交流中，这种歧视会给用户带来不好的体验与错误的价值导向，甚至导致社会不平等现象加剧。</w:t>
            </w:r>
          </w:p>
          <w:p w14:paraId="139ACA8C" w14:textId="77777777" w:rsidR="001E3241" w:rsidRDefault="00A445B3">
            <w:pPr>
              <w:ind w:firstLineChars="200" w:firstLine="480"/>
              <w:rPr>
                <w:rFonts w:hint="eastAsia"/>
                <w:sz w:val="24"/>
              </w:rPr>
              <w:pPrChange w:id="79" w:author="Xiting Wang" w:date="2024-12-14T20:41:00Z">
                <w:pPr/>
              </w:pPrChange>
            </w:pPr>
            <w:r>
              <w:rPr>
                <w:color w:val="000000"/>
                <w:sz w:val="24"/>
              </w:rPr>
              <w:t>除此之外，</w:t>
            </w:r>
            <w:r>
              <w:rPr>
                <w:color w:val="000000"/>
                <w:sz w:val="24"/>
              </w:rPr>
              <w:t>AI</w:t>
            </w:r>
            <w:r>
              <w:rPr>
                <w:color w:val="000000"/>
                <w:sz w:val="24"/>
              </w:rPr>
              <w:t>智能体在提供服务的过程中，往往会收集和处理用户的个人信息，这些信息包括但不限于身份信息、浏览历史、位置信息、购买记录等。这些数据为</w:t>
            </w:r>
            <w:r>
              <w:rPr>
                <w:color w:val="000000"/>
                <w:sz w:val="24"/>
              </w:rPr>
              <w:t>AI</w:t>
            </w:r>
            <w:r>
              <w:rPr>
                <w:color w:val="000000"/>
                <w:sz w:val="24"/>
              </w:rPr>
              <w:t>提供了训练基础，但也带来了用户隐私暴露的风险。因此，</w:t>
            </w:r>
            <w:r>
              <w:rPr>
                <w:color w:val="000000"/>
                <w:sz w:val="24"/>
              </w:rPr>
              <w:t>AI</w:t>
            </w:r>
            <w:r>
              <w:rPr>
                <w:color w:val="000000"/>
                <w:sz w:val="24"/>
              </w:rPr>
              <w:t>智能体的信息保护至关重要，我们认</w:t>
            </w:r>
            <w:r>
              <w:rPr>
                <w:color w:val="000000"/>
                <w:sz w:val="24"/>
              </w:rPr>
              <w:lastRenderedPageBreak/>
              <w:t>为，在</w:t>
            </w:r>
            <w:r>
              <w:rPr>
                <w:color w:val="000000"/>
                <w:sz w:val="24"/>
              </w:rPr>
              <w:t>AI</w:t>
            </w:r>
            <w:r>
              <w:rPr>
                <w:color w:val="000000"/>
                <w:sz w:val="24"/>
              </w:rPr>
              <w:t>智能</w:t>
            </w:r>
            <w:proofErr w:type="gramStart"/>
            <w:r>
              <w:rPr>
                <w:color w:val="000000"/>
                <w:sz w:val="24"/>
              </w:rPr>
              <w:t>体信息</w:t>
            </w:r>
            <w:proofErr w:type="gramEnd"/>
            <w:r>
              <w:rPr>
                <w:color w:val="000000"/>
                <w:sz w:val="24"/>
              </w:rPr>
              <w:t>保护中，责任方的明确十分关键：</w:t>
            </w:r>
          </w:p>
          <w:p w14:paraId="345907A5" w14:textId="77777777" w:rsidR="001E3241" w:rsidRDefault="00A445B3">
            <w:pPr>
              <w:numPr>
                <w:ilvl w:val="0"/>
                <w:numId w:val="2"/>
              </w:numPr>
              <w:rPr>
                <w:rFonts w:hint="eastAsia"/>
                <w:color w:val="000000"/>
                <w:sz w:val="24"/>
              </w:rPr>
            </w:pPr>
            <w:r>
              <w:rPr>
                <w:color w:val="000000"/>
                <w:sz w:val="24"/>
              </w:rPr>
              <w:t>制造商与开发者：</w:t>
            </w:r>
          </w:p>
          <w:p w14:paraId="568713EA" w14:textId="77777777" w:rsidR="001E3241" w:rsidRDefault="00A445B3">
            <w:pPr>
              <w:ind w:firstLineChars="200" w:firstLine="480"/>
              <w:rPr>
                <w:rFonts w:hint="eastAsia"/>
                <w:sz w:val="24"/>
              </w:rPr>
              <w:pPrChange w:id="80" w:author="Xiting Wang" w:date="2024-12-14T20:42:00Z">
                <w:pPr/>
              </w:pPrChange>
            </w:pPr>
            <w:r>
              <w:rPr>
                <w:color w:val="000000"/>
                <w:sz w:val="24"/>
              </w:rPr>
              <w:t>制造商和开发者在</w:t>
            </w:r>
            <w:r>
              <w:rPr>
                <w:color w:val="000000"/>
                <w:sz w:val="24"/>
              </w:rPr>
              <w:t>AI</w:t>
            </w:r>
            <w:r>
              <w:rPr>
                <w:color w:val="000000"/>
                <w:sz w:val="24"/>
              </w:rPr>
              <w:t>智能体的设计和生产过程中，应承担起产品质量与安全责任。他们需要确保产品在正常使用条件下不会泄露用户隐私，并为用户提供清晰的隐私声明和告知，采取一系列的技术和管理措施，如数据最小化原则、去识别化和匿名化处理、加密处理等。数据最小化原则要求</w:t>
            </w:r>
            <w:r>
              <w:rPr>
                <w:color w:val="000000"/>
                <w:sz w:val="24"/>
              </w:rPr>
              <w:t>AI</w:t>
            </w:r>
            <w:r>
              <w:rPr>
                <w:color w:val="000000"/>
                <w:sz w:val="24"/>
              </w:rPr>
              <w:t>系统仅收集完成任务所需的最少数据，避免不必要的数据收集。去识别化和匿名化处理则通过技术手段移除个人数据中的识别信息，使得数据无法与特定个人直接关联。加密处理则是在数据传输和存储过程中，使用加密技术保护数据的机密性。</w:t>
            </w:r>
          </w:p>
          <w:p w14:paraId="1713E315" w14:textId="77777777" w:rsidR="001E3241" w:rsidRDefault="00A445B3">
            <w:pPr>
              <w:numPr>
                <w:ilvl w:val="0"/>
                <w:numId w:val="2"/>
              </w:numPr>
              <w:rPr>
                <w:rFonts w:hint="eastAsia"/>
                <w:color w:val="000000"/>
                <w:sz w:val="24"/>
              </w:rPr>
            </w:pPr>
            <w:r>
              <w:rPr>
                <w:color w:val="000000"/>
                <w:sz w:val="24"/>
              </w:rPr>
              <w:t>应用方与平台方：</w:t>
            </w:r>
          </w:p>
          <w:p w14:paraId="70FB65C2" w14:textId="77777777" w:rsidR="001E3241" w:rsidRDefault="00A445B3">
            <w:pPr>
              <w:ind w:firstLineChars="200" w:firstLine="480"/>
              <w:rPr>
                <w:rFonts w:hint="eastAsia"/>
                <w:sz w:val="24"/>
              </w:rPr>
              <w:pPrChange w:id="81" w:author="Xiting Wang" w:date="2024-12-14T20:42:00Z">
                <w:pPr/>
              </w:pPrChange>
            </w:pPr>
            <w:r>
              <w:rPr>
                <w:color w:val="000000"/>
                <w:sz w:val="24"/>
              </w:rPr>
              <w:t>应用方和平台方在使用</w:t>
            </w:r>
            <w:r>
              <w:rPr>
                <w:color w:val="000000"/>
                <w:sz w:val="24"/>
              </w:rPr>
              <w:t>AI</w:t>
            </w:r>
            <w:r>
              <w:rPr>
                <w:color w:val="000000"/>
                <w:sz w:val="24"/>
              </w:rPr>
              <w:t>智能体时，应遵守相关法律法规，确保数据的合法收集和使用。他们需要对数据进行妥善保护，防止泄露和滥用。</w:t>
            </w:r>
          </w:p>
          <w:p w14:paraId="777BA81A" w14:textId="77777777" w:rsidR="001E3241" w:rsidRDefault="00A445B3">
            <w:pPr>
              <w:numPr>
                <w:ilvl w:val="0"/>
                <w:numId w:val="2"/>
              </w:numPr>
              <w:rPr>
                <w:rFonts w:hint="eastAsia"/>
                <w:color w:val="000000"/>
                <w:sz w:val="24"/>
              </w:rPr>
            </w:pPr>
            <w:r>
              <w:rPr>
                <w:color w:val="000000"/>
                <w:sz w:val="24"/>
              </w:rPr>
              <w:t>用户：</w:t>
            </w:r>
          </w:p>
          <w:p w14:paraId="5DECEB8C" w14:textId="77777777" w:rsidR="001E3241" w:rsidDel="00F246C4" w:rsidRDefault="00A445B3">
            <w:pPr>
              <w:ind w:firstLineChars="200" w:firstLine="480"/>
              <w:rPr>
                <w:del w:id="82" w:author="Xiting Wang" w:date="2024-12-14T20:41:00Z"/>
                <w:rFonts w:hint="eastAsia"/>
                <w:sz w:val="24"/>
              </w:rPr>
              <w:pPrChange w:id="83" w:author="Xiting Wang" w:date="2024-12-14T20:42:00Z">
                <w:pPr/>
              </w:pPrChange>
            </w:pPr>
            <w:r>
              <w:rPr>
                <w:color w:val="000000"/>
                <w:sz w:val="24"/>
              </w:rPr>
              <w:t>作为最终使用者，用户也应承担一定的责任。他们需要提高自我保护意识，了解并同意数据的使用方式和潜在风险。同时，用户还应妥善保管自己的个人信息，如仔细阅读隐私政策、谨慎授予权限、定期清理浏览记录和缓存信息、使用强密码和双重验证等，避免泄露给不法分子。</w:t>
            </w:r>
          </w:p>
          <w:p w14:paraId="65154EAC" w14:textId="77777777" w:rsidR="001E3241" w:rsidDel="00F246C4" w:rsidRDefault="001E3241">
            <w:pPr>
              <w:spacing w:line="360" w:lineRule="auto"/>
              <w:ind w:firstLineChars="200" w:firstLine="480"/>
              <w:rPr>
                <w:del w:id="84" w:author="Xiting Wang" w:date="2024-12-14T20:41:00Z"/>
                <w:rFonts w:hint="eastAsia"/>
                <w:color w:val="000000"/>
                <w:sz w:val="24"/>
              </w:rPr>
              <w:pPrChange w:id="85" w:author="Xiting Wang" w:date="2024-12-14T20:42:00Z">
                <w:pPr>
                  <w:spacing w:line="360" w:lineRule="auto"/>
                </w:pPr>
              </w:pPrChange>
            </w:pPr>
          </w:p>
          <w:p w14:paraId="7D77FD23" w14:textId="77777777" w:rsidR="001E3241" w:rsidRDefault="001E3241">
            <w:pPr>
              <w:ind w:firstLineChars="200" w:firstLine="480"/>
              <w:rPr>
                <w:rFonts w:ascii="宋体" w:hint="eastAsia"/>
                <w:sz w:val="24"/>
              </w:rPr>
              <w:pPrChange w:id="86" w:author="Xiting Wang" w:date="2024-12-14T20:42:00Z">
                <w:pPr>
                  <w:spacing w:line="360" w:lineRule="auto"/>
                  <w:ind w:right="113"/>
                </w:pPr>
              </w:pPrChange>
            </w:pPr>
          </w:p>
        </w:tc>
      </w:tr>
      <w:tr w:rsidR="001E3241" w14:paraId="1882459F" w14:textId="77777777" w:rsidTr="00B259F3">
        <w:trPr>
          <w:trHeight w:val="437"/>
          <w:trPrChange w:id="87" w:author="Xiting Wang" w:date="2024-12-14T20:40:00Z">
            <w:trPr>
              <w:gridBefore w:val="1"/>
              <w:trHeight w:val="437"/>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88"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03D4DF2C" w14:textId="77777777" w:rsidR="001E3241" w:rsidRDefault="00A445B3">
            <w:pPr>
              <w:spacing w:line="360" w:lineRule="auto"/>
              <w:ind w:right="113"/>
              <w:jc w:val="center"/>
              <w:rPr>
                <w:rFonts w:ascii="宋体" w:hint="eastAsia"/>
                <w:b/>
                <w:sz w:val="24"/>
              </w:rPr>
            </w:pPr>
            <w:r>
              <w:rPr>
                <w:rFonts w:ascii="宋体" w:hint="eastAsia"/>
                <w:b/>
                <w:sz w:val="24"/>
              </w:rPr>
              <w:lastRenderedPageBreak/>
              <w:t>三.可行性及团队分工</w:t>
            </w:r>
          </w:p>
        </w:tc>
      </w:tr>
      <w:tr w:rsidR="001E3241" w14:paraId="18D269AE" w14:textId="77777777" w:rsidTr="00B259F3">
        <w:trPr>
          <w:trHeight w:val="1584"/>
          <w:trPrChange w:id="89" w:author="Xiting Wang" w:date="2024-12-14T20:40:00Z">
            <w:trPr>
              <w:gridBefore w:val="1"/>
              <w:trHeight w:val="1584"/>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90"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8B5A5CC" w14:textId="77777777" w:rsidR="001E3241" w:rsidRPr="00DC4348" w:rsidRDefault="00A445B3">
            <w:pPr>
              <w:spacing w:line="360" w:lineRule="auto"/>
              <w:ind w:right="113"/>
              <w:rPr>
                <w:rFonts w:hAnsi="Times New Roman" w:cs="Times New Roman" w:hint="eastAsia"/>
                <w:sz w:val="24"/>
                <w:szCs w:val="24"/>
                <w:rPrChange w:id="91" w:author="Xiting Wang" w:date="2024-12-14T20:45:00Z">
                  <w:rPr>
                    <w:rFonts w:ascii="宋体" w:hint="eastAsia"/>
                    <w:sz w:val="24"/>
                    <w:szCs w:val="24"/>
                  </w:rPr>
                </w:rPrChange>
              </w:rPr>
            </w:pPr>
            <w:proofErr w:type="gramStart"/>
            <w:r w:rsidRPr="00DC4348">
              <w:rPr>
                <w:rFonts w:hAnsi="Times New Roman" w:cs="Times New Roman" w:hint="eastAsia"/>
                <w:sz w:val="24"/>
                <w:szCs w:val="24"/>
                <w:rPrChange w:id="92" w:author="Xiting Wang" w:date="2024-12-14T20:45:00Z">
                  <w:rPr>
                    <w:rFonts w:ascii="宋体" w:hint="eastAsia"/>
                    <w:sz w:val="24"/>
                    <w:szCs w:val="24"/>
                  </w:rPr>
                </w:rPrChange>
              </w:rPr>
              <w:t>一</w:t>
            </w:r>
            <w:proofErr w:type="gramEnd"/>
            <w:r w:rsidRPr="00DC4348">
              <w:rPr>
                <w:rFonts w:hAnsi="Times New Roman" w:cs="Times New Roman" w:hint="eastAsia"/>
                <w:sz w:val="24"/>
                <w:szCs w:val="24"/>
                <w:rPrChange w:id="93" w:author="Xiting Wang" w:date="2024-12-14T20:45:00Z">
                  <w:rPr>
                    <w:rFonts w:ascii="宋体" w:hint="eastAsia"/>
                    <w:sz w:val="24"/>
                    <w:szCs w:val="24"/>
                  </w:rPr>
                </w:rPrChange>
              </w:rPr>
              <w:t>.</w:t>
            </w:r>
            <w:r w:rsidRPr="00DC4348">
              <w:rPr>
                <w:rFonts w:hAnsi="Times New Roman" w:cs="Times New Roman" w:hint="eastAsia"/>
                <w:sz w:val="24"/>
                <w:szCs w:val="24"/>
                <w:rPrChange w:id="94" w:author="Xiting Wang" w:date="2024-12-14T20:45:00Z">
                  <w:rPr>
                    <w:rFonts w:ascii="宋体" w:hint="eastAsia"/>
                    <w:sz w:val="24"/>
                    <w:szCs w:val="24"/>
                  </w:rPr>
                </w:rPrChange>
              </w:rPr>
              <w:t>可行性：</w:t>
            </w:r>
          </w:p>
          <w:p w14:paraId="4BA6766C" w14:textId="77777777" w:rsidR="001E3241" w:rsidRPr="00DC4348" w:rsidRDefault="00A445B3">
            <w:pPr>
              <w:spacing w:line="360" w:lineRule="auto"/>
              <w:ind w:right="113"/>
              <w:rPr>
                <w:rFonts w:hAnsi="Times New Roman" w:cs="Times New Roman" w:hint="eastAsia"/>
                <w:sz w:val="24"/>
                <w:szCs w:val="24"/>
                <w:rPrChange w:id="95" w:author="Xiting Wang" w:date="2024-12-14T20:45:00Z">
                  <w:rPr>
                    <w:rFonts w:ascii="宋体" w:hint="eastAsia"/>
                    <w:sz w:val="24"/>
                    <w:szCs w:val="24"/>
                  </w:rPr>
                </w:rPrChange>
              </w:rPr>
            </w:pPr>
            <w:r w:rsidRPr="00DC4348">
              <w:rPr>
                <w:rFonts w:hAnsi="Times New Roman" w:cs="Times New Roman" w:hint="eastAsia"/>
                <w:sz w:val="24"/>
                <w:szCs w:val="24"/>
                <w:rPrChange w:id="96" w:author="Xiting Wang" w:date="2024-12-14T20:45:00Z">
                  <w:rPr>
                    <w:rFonts w:ascii="宋体" w:hint="eastAsia"/>
                    <w:sz w:val="24"/>
                    <w:szCs w:val="24"/>
                  </w:rPr>
                </w:rPrChange>
              </w:rPr>
              <w:t>（一）</w:t>
            </w:r>
            <w:r w:rsidRPr="00DC4348">
              <w:rPr>
                <w:rFonts w:hAnsi="Times New Roman" w:cs="Times New Roman" w:hint="eastAsia"/>
                <w:sz w:val="24"/>
                <w:szCs w:val="24"/>
                <w:rPrChange w:id="97" w:author="Xiting Wang" w:date="2024-12-14T20:45:00Z">
                  <w:rPr>
                    <w:rFonts w:ascii="宋体" w:hint="eastAsia"/>
                    <w:sz w:val="24"/>
                    <w:szCs w:val="24"/>
                  </w:rPr>
                </w:rPrChange>
              </w:rPr>
              <w:t>.</w:t>
            </w:r>
            <w:r w:rsidRPr="00DC4348">
              <w:rPr>
                <w:rFonts w:hAnsi="Times New Roman" w:cs="Times New Roman" w:hint="eastAsia"/>
                <w:sz w:val="24"/>
                <w:szCs w:val="24"/>
                <w:rPrChange w:id="98" w:author="Xiting Wang" w:date="2024-12-14T20:45:00Z">
                  <w:rPr>
                    <w:rFonts w:ascii="宋体" w:hint="eastAsia"/>
                    <w:sz w:val="24"/>
                    <w:szCs w:val="24"/>
                  </w:rPr>
                </w:rPrChange>
              </w:rPr>
              <w:t>国家层面</w:t>
            </w:r>
          </w:p>
          <w:p w14:paraId="4C19FBFA" w14:textId="77777777" w:rsidR="001E3241" w:rsidRPr="00DC4348" w:rsidRDefault="00A445B3">
            <w:pPr>
              <w:spacing w:line="360" w:lineRule="auto"/>
              <w:ind w:right="113"/>
              <w:rPr>
                <w:rFonts w:hAnsi="Times New Roman" w:cs="Times New Roman" w:hint="eastAsia"/>
                <w:sz w:val="24"/>
                <w:szCs w:val="24"/>
                <w:rPrChange w:id="99" w:author="Xiting Wang" w:date="2024-12-14T20:45:00Z">
                  <w:rPr>
                    <w:rFonts w:ascii="宋体" w:hint="eastAsia"/>
                    <w:sz w:val="24"/>
                    <w:szCs w:val="24"/>
                  </w:rPr>
                </w:rPrChange>
              </w:rPr>
            </w:pPr>
            <w:r w:rsidRPr="00DC4348">
              <w:rPr>
                <w:rFonts w:hAnsi="Times New Roman" w:cs="Times New Roman" w:hint="eastAsia"/>
                <w:sz w:val="24"/>
                <w:szCs w:val="24"/>
                <w:rPrChange w:id="100" w:author="Xiting Wang" w:date="2024-12-14T20:45:00Z">
                  <w:rPr>
                    <w:rFonts w:ascii="宋体" w:hint="eastAsia"/>
                    <w:sz w:val="24"/>
                    <w:szCs w:val="24"/>
                  </w:rPr>
                </w:rPrChange>
              </w:rPr>
              <w:t xml:space="preserve">   </w:t>
            </w:r>
            <w:r w:rsidRPr="00DC4348">
              <w:rPr>
                <w:rFonts w:hAnsi="Times New Roman" w:cs="Times New Roman" w:hint="eastAsia"/>
                <w:sz w:val="24"/>
                <w:szCs w:val="24"/>
                <w:rPrChange w:id="101" w:author="Xiting Wang" w:date="2024-12-14T20:45:00Z">
                  <w:rPr>
                    <w:rFonts w:ascii="宋体" w:hint="eastAsia"/>
                    <w:sz w:val="24"/>
                    <w:szCs w:val="24"/>
                  </w:rPr>
                </w:rPrChange>
              </w:rPr>
              <w:t>许多国家已经制定了关于心理健康的法律法规，政策导向的支持为</w:t>
            </w:r>
            <w:r w:rsidRPr="00DC4348">
              <w:rPr>
                <w:rFonts w:hAnsi="Times New Roman" w:cs="Times New Roman" w:hint="eastAsia"/>
                <w:sz w:val="24"/>
                <w:szCs w:val="24"/>
                <w:rPrChange w:id="102" w:author="Xiting Wang" w:date="2024-12-14T20:45:00Z">
                  <w:rPr>
                    <w:rFonts w:ascii="宋体" w:hint="eastAsia"/>
                    <w:sz w:val="24"/>
                    <w:szCs w:val="24"/>
                  </w:rPr>
                </w:rPrChange>
              </w:rPr>
              <w:t>AI</w:t>
            </w:r>
            <w:r w:rsidRPr="00DC4348">
              <w:rPr>
                <w:rFonts w:hAnsi="Times New Roman" w:cs="Times New Roman" w:hint="eastAsia"/>
                <w:sz w:val="24"/>
                <w:szCs w:val="24"/>
                <w:rPrChange w:id="103" w:author="Xiting Wang" w:date="2024-12-14T20:45:00Z">
                  <w:rPr>
                    <w:rFonts w:ascii="宋体" w:hint="eastAsia"/>
                    <w:sz w:val="24"/>
                    <w:szCs w:val="24"/>
                  </w:rPr>
                </w:rPrChange>
              </w:rPr>
              <w:t>在心理健康支持中的应用提供更广泛的认可和支持</w:t>
            </w:r>
          </w:p>
          <w:p w14:paraId="1BE4917F" w14:textId="77777777" w:rsidR="001E3241" w:rsidRPr="00DC4348" w:rsidRDefault="00A445B3">
            <w:pPr>
              <w:spacing w:line="360" w:lineRule="auto"/>
              <w:ind w:right="113"/>
              <w:rPr>
                <w:rFonts w:hAnsi="Times New Roman" w:cs="Times New Roman" w:hint="eastAsia"/>
                <w:sz w:val="24"/>
                <w:szCs w:val="24"/>
                <w:rPrChange w:id="104" w:author="Xiting Wang" w:date="2024-12-14T20:45:00Z">
                  <w:rPr>
                    <w:rFonts w:ascii="宋体" w:hint="eastAsia"/>
                    <w:sz w:val="24"/>
                    <w:szCs w:val="24"/>
                  </w:rPr>
                </w:rPrChange>
              </w:rPr>
            </w:pPr>
            <w:r w:rsidRPr="00DC4348">
              <w:rPr>
                <w:rFonts w:hAnsi="Times New Roman" w:cs="Times New Roman" w:hint="eastAsia"/>
                <w:sz w:val="24"/>
                <w:szCs w:val="24"/>
                <w:rPrChange w:id="105" w:author="Xiting Wang" w:date="2024-12-14T20:45:00Z">
                  <w:rPr>
                    <w:rFonts w:ascii="宋体" w:hint="eastAsia"/>
                    <w:sz w:val="24"/>
                    <w:szCs w:val="24"/>
                  </w:rPr>
                </w:rPrChange>
              </w:rPr>
              <w:t>（二）</w:t>
            </w:r>
            <w:r w:rsidRPr="00DC4348">
              <w:rPr>
                <w:rFonts w:hAnsi="Times New Roman" w:cs="Times New Roman" w:hint="eastAsia"/>
                <w:sz w:val="24"/>
                <w:szCs w:val="24"/>
                <w:rPrChange w:id="106" w:author="Xiting Wang" w:date="2024-12-14T20:45:00Z">
                  <w:rPr>
                    <w:rFonts w:ascii="宋体" w:hint="eastAsia"/>
                    <w:sz w:val="24"/>
                    <w:szCs w:val="24"/>
                  </w:rPr>
                </w:rPrChange>
              </w:rPr>
              <w:t>.</w:t>
            </w:r>
            <w:r w:rsidRPr="00DC4348">
              <w:rPr>
                <w:rFonts w:hAnsi="Times New Roman" w:cs="Times New Roman" w:hint="eastAsia"/>
                <w:sz w:val="24"/>
                <w:szCs w:val="24"/>
                <w:rPrChange w:id="107" w:author="Xiting Wang" w:date="2024-12-14T20:45:00Z">
                  <w:rPr>
                    <w:rFonts w:ascii="宋体" w:hint="eastAsia"/>
                    <w:sz w:val="24"/>
                    <w:szCs w:val="24"/>
                  </w:rPr>
                </w:rPrChange>
              </w:rPr>
              <w:t>技术本身</w:t>
            </w:r>
          </w:p>
          <w:p w14:paraId="2AAE694A" w14:textId="77777777" w:rsidR="001E3241" w:rsidRPr="00DC4348" w:rsidRDefault="00A445B3">
            <w:pPr>
              <w:numPr>
                <w:ilvl w:val="0"/>
                <w:numId w:val="5"/>
              </w:numPr>
              <w:spacing w:line="360" w:lineRule="auto"/>
              <w:rPr>
                <w:rFonts w:hAnsi="Times New Roman" w:cs="Times New Roman" w:hint="eastAsia"/>
                <w:sz w:val="24"/>
                <w:szCs w:val="24"/>
                <w:rPrChange w:id="108" w:author="Xiting Wang" w:date="2024-12-14T20:45:00Z">
                  <w:rPr>
                    <w:rFonts w:ascii="宋体" w:hint="eastAsia"/>
                    <w:sz w:val="24"/>
                    <w:szCs w:val="24"/>
                  </w:rPr>
                </w:rPrChange>
              </w:rPr>
            </w:pPr>
            <w:r w:rsidRPr="00DC4348">
              <w:rPr>
                <w:rFonts w:hAnsi="Times New Roman" w:cs="Times New Roman" w:hint="eastAsia"/>
                <w:sz w:val="24"/>
                <w:szCs w:val="24"/>
                <w:rPrChange w:id="109" w:author="Xiting Wang" w:date="2024-12-14T20:45:00Z">
                  <w:rPr>
                    <w:rFonts w:ascii="宋体" w:hint="eastAsia"/>
                    <w:sz w:val="24"/>
                    <w:szCs w:val="24"/>
                  </w:rPr>
                </w:rPrChange>
              </w:rPr>
              <w:t>便利性：</w:t>
            </w:r>
          </w:p>
          <w:p w14:paraId="0009FF8C" w14:textId="77777777" w:rsidR="001E3241" w:rsidRPr="00DC4348" w:rsidRDefault="00A445B3">
            <w:pPr>
              <w:spacing w:line="360" w:lineRule="auto"/>
              <w:ind w:left="336"/>
              <w:rPr>
                <w:rFonts w:hAnsi="Times New Roman" w:cs="Times New Roman" w:hint="eastAsia"/>
                <w:sz w:val="24"/>
                <w:szCs w:val="24"/>
                <w:rPrChange w:id="110" w:author="Xiting Wang" w:date="2024-12-14T20:45:00Z">
                  <w:rPr>
                    <w:rFonts w:ascii="宋体" w:hint="eastAsia"/>
                    <w:sz w:val="24"/>
                    <w:szCs w:val="24"/>
                  </w:rPr>
                </w:rPrChange>
              </w:rPr>
            </w:pPr>
            <w:r w:rsidRPr="00DC4348">
              <w:rPr>
                <w:rFonts w:hAnsi="Times New Roman" w:cs="Times New Roman" w:hint="eastAsia"/>
                <w:sz w:val="24"/>
                <w:szCs w:val="24"/>
                <w:rPrChange w:id="111" w:author="Xiting Wang" w:date="2024-12-14T20:45:00Z">
                  <w:rPr>
                    <w:rFonts w:ascii="宋体" w:hint="eastAsia"/>
                    <w:sz w:val="24"/>
                    <w:szCs w:val="24"/>
                  </w:rPr>
                </w:rPrChange>
              </w:rPr>
              <w:t>AI</w:t>
            </w:r>
            <w:r w:rsidRPr="00DC4348">
              <w:rPr>
                <w:rFonts w:hAnsi="Times New Roman" w:cs="Times New Roman" w:hint="eastAsia"/>
                <w:sz w:val="24"/>
                <w:szCs w:val="24"/>
                <w:rPrChange w:id="112" w:author="Xiting Wang" w:date="2024-12-14T20:45:00Z">
                  <w:rPr>
                    <w:rFonts w:ascii="宋体" w:hint="eastAsia"/>
                    <w:sz w:val="24"/>
                    <w:szCs w:val="24"/>
                  </w:rPr>
                </w:rPrChange>
              </w:rPr>
              <w:t>数字化角色可以突破时间和空间的界限，尤其是对因为时间、经济等原因而无法接受传统心理治疗的人来说更具有吸引力。</w:t>
            </w:r>
          </w:p>
          <w:p w14:paraId="1A9D5229" w14:textId="77777777" w:rsidR="001E3241" w:rsidRPr="00DC4348" w:rsidRDefault="00A445B3">
            <w:pPr>
              <w:numPr>
                <w:ilvl w:val="0"/>
                <w:numId w:val="5"/>
              </w:numPr>
              <w:spacing w:line="360" w:lineRule="auto"/>
              <w:rPr>
                <w:rFonts w:hAnsi="Times New Roman" w:cs="Times New Roman" w:hint="eastAsia"/>
                <w:sz w:val="24"/>
                <w:szCs w:val="24"/>
                <w:rPrChange w:id="113" w:author="Xiting Wang" w:date="2024-12-14T20:45:00Z">
                  <w:rPr>
                    <w:rFonts w:ascii="宋体" w:hint="eastAsia"/>
                    <w:sz w:val="24"/>
                    <w:szCs w:val="24"/>
                  </w:rPr>
                </w:rPrChange>
              </w:rPr>
            </w:pPr>
            <w:r w:rsidRPr="00DC4348">
              <w:rPr>
                <w:rFonts w:hAnsi="Times New Roman" w:cs="Times New Roman" w:hint="eastAsia"/>
                <w:sz w:val="24"/>
                <w:szCs w:val="24"/>
                <w:rPrChange w:id="114" w:author="Xiting Wang" w:date="2024-12-14T20:45:00Z">
                  <w:rPr>
                    <w:rFonts w:ascii="宋体" w:hint="eastAsia"/>
                    <w:sz w:val="24"/>
                    <w:szCs w:val="24"/>
                  </w:rPr>
                </w:rPrChange>
              </w:rPr>
              <w:t>匿名性和舒适性：</w:t>
            </w:r>
          </w:p>
          <w:p w14:paraId="2065C07F" w14:textId="77777777" w:rsidR="001E3241" w:rsidRPr="00DC4348" w:rsidRDefault="00A445B3">
            <w:pPr>
              <w:spacing w:line="360" w:lineRule="auto"/>
              <w:ind w:left="336"/>
              <w:rPr>
                <w:rFonts w:hAnsi="Times New Roman" w:cs="Times New Roman" w:hint="eastAsia"/>
                <w:sz w:val="24"/>
                <w:szCs w:val="24"/>
                <w:rPrChange w:id="115" w:author="Xiting Wang" w:date="2024-12-14T20:45:00Z">
                  <w:rPr>
                    <w:rFonts w:ascii="宋体" w:hint="eastAsia"/>
                    <w:sz w:val="24"/>
                    <w:szCs w:val="24"/>
                  </w:rPr>
                </w:rPrChange>
              </w:rPr>
            </w:pPr>
            <w:r w:rsidRPr="00DC4348">
              <w:rPr>
                <w:rFonts w:hAnsi="Times New Roman" w:cs="Times New Roman" w:hint="eastAsia"/>
                <w:sz w:val="24"/>
                <w:szCs w:val="24"/>
                <w:rPrChange w:id="116" w:author="Xiting Wang" w:date="2024-12-14T20:45:00Z">
                  <w:rPr>
                    <w:rFonts w:ascii="宋体" w:hint="eastAsia"/>
                    <w:sz w:val="24"/>
                    <w:szCs w:val="24"/>
                  </w:rPr>
                </w:rPrChange>
              </w:rPr>
              <w:t>AI</w:t>
            </w:r>
            <w:r w:rsidRPr="00DC4348">
              <w:rPr>
                <w:rFonts w:hAnsi="Times New Roman" w:cs="Times New Roman" w:hint="eastAsia"/>
                <w:sz w:val="24"/>
                <w:szCs w:val="24"/>
                <w:rPrChange w:id="117" w:author="Xiting Wang" w:date="2024-12-14T20:45:00Z">
                  <w:rPr>
                    <w:rFonts w:ascii="宋体" w:hint="eastAsia"/>
                    <w:sz w:val="24"/>
                    <w:szCs w:val="24"/>
                  </w:rPr>
                </w:rPrChange>
              </w:rPr>
              <w:t>所提供的服务往往是匿名的，很多人对于面对面咨询存在一定的羞耻而不安，而通过</w:t>
            </w:r>
            <w:r w:rsidRPr="00DC4348">
              <w:rPr>
                <w:rFonts w:hAnsi="Times New Roman" w:cs="Times New Roman" w:hint="eastAsia"/>
                <w:sz w:val="24"/>
                <w:szCs w:val="24"/>
                <w:rPrChange w:id="118" w:author="Xiting Wang" w:date="2024-12-14T20:45:00Z">
                  <w:rPr>
                    <w:rFonts w:ascii="宋体" w:hint="eastAsia"/>
                    <w:sz w:val="24"/>
                    <w:szCs w:val="24"/>
                  </w:rPr>
                </w:rPrChange>
              </w:rPr>
              <w:t>AI</w:t>
            </w:r>
            <w:r w:rsidRPr="00DC4348">
              <w:rPr>
                <w:rFonts w:hAnsi="Times New Roman" w:cs="Times New Roman" w:hint="eastAsia"/>
                <w:sz w:val="24"/>
                <w:szCs w:val="24"/>
                <w:rPrChange w:id="119" w:author="Xiting Wang" w:date="2024-12-14T20:45:00Z">
                  <w:rPr>
                    <w:rFonts w:ascii="宋体" w:hint="eastAsia"/>
                    <w:sz w:val="24"/>
                    <w:szCs w:val="24"/>
                  </w:rPr>
                </w:rPrChange>
              </w:rPr>
              <w:t>进行交流可以在一定程度上带来更大的心理舒缓</w:t>
            </w:r>
          </w:p>
          <w:p w14:paraId="7A9681D9" w14:textId="77777777" w:rsidR="001E3241" w:rsidRPr="00DC4348" w:rsidRDefault="00A445B3">
            <w:pPr>
              <w:numPr>
                <w:ilvl w:val="0"/>
                <w:numId w:val="5"/>
              </w:numPr>
              <w:spacing w:line="360" w:lineRule="auto"/>
              <w:rPr>
                <w:rFonts w:hAnsi="Times New Roman" w:cs="Times New Roman" w:hint="eastAsia"/>
                <w:sz w:val="24"/>
                <w:szCs w:val="24"/>
                <w:rPrChange w:id="120" w:author="Xiting Wang" w:date="2024-12-14T20:45:00Z">
                  <w:rPr>
                    <w:rFonts w:ascii="宋体" w:hint="eastAsia"/>
                    <w:sz w:val="24"/>
                    <w:szCs w:val="24"/>
                  </w:rPr>
                </w:rPrChange>
              </w:rPr>
            </w:pPr>
            <w:r w:rsidRPr="00DC4348">
              <w:rPr>
                <w:rFonts w:hAnsi="Times New Roman" w:cs="Times New Roman" w:hint="eastAsia"/>
                <w:sz w:val="24"/>
                <w:szCs w:val="24"/>
                <w:rPrChange w:id="121" w:author="Xiting Wang" w:date="2024-12-14T20:45:00Z">
                  <w:rPr>
                    <w:rFonts w:ascii="宋体" w:hint="eastAsia"/>
                    <w:sz w:val="24"/>
                    <w:szCs w:val="24"/>
                  </w:rPr>
                </w:rPrChange>
              </w:rPr>
              <w:t>数据分析与个性化服务</w:t>
            </w:r>
          </w:p>
          <w:p w14:paraId="7B0054EB" w14:textId="77777777" w:rsidR="001E3241" w:rsidRPr="00DC4348" w:rsidRDefault="00A445B3">
            <w:pPr>
              <w:spacing w:line="360" w:lineRule="auto"/>
              <w:rPr>
                <w:rFonts w:hAnsi="Times New Roman" w:cs="Times New Roman" w:hint="eastAsia"/>
                <w:sz w:val="24"/>
                <w:szCs w:val="24"/>
                <w:rPrChange w:id="122" w:author="Xiting Wang" w:date="2024-12-14T20:45:00Z">
                  <w:rPr>
                    <w:rFonts w:ascii="宋体" w:hint="eastAsia"/>
                    <w:sz w:val="24"/>
                    <w:szCs w:val="24"/>
                  </w:rPr>
                </w:rPrChange>
              </w:rPr>
            </w:pPr>
            <w:r w:rsidRPr="00DC4348">
              <w:rPr>
                <w:rFonts w:hAnsi="Times New Roman" w:cs="Times New Roman" w:hint="eastAsia"/>
                <w:sz w:val="24"/>
                <w:szCs w:val="24"/>
                <w:rPrChange w:id="123" w:author="Xiting Wang" w:date="2024-12-14T20:45:00Z">
                  <w:rPr>
                    <w:rFonts w:ascii="宋体" w:hint="eastAsia"/>
                    <w:sz w:val="24"/>
                    <w:szCs w:val="24"/>
                  </w:rPr>
                </w:rPrChange>
              </w:rPr>
              <w:t xml:space="preserve">   AI</w:t>
            </w:r>
            <w:r w:rsidRPr="00DC4348">
              <w:rPr>
                <w:rFonts w:hAnsi="Times New Roman" w:cs="Times New Roman" w:hint="eastAsia"/>
                <w:sz w:val="24"/>
                <w:szCs w:val="24"/>
                <w:rPrChange w:id="124" w:author="Xiting Wang" w:date="2024-12-14T20:45:00Z">
                  <w:rPr>
                    <w:rFonts w:ascii="宋体" w:hint="eastAsia"/>
                    <w:sz w:val="24"/>
                    <w:szCs w:val="24"/>
                  </w:rPr>
                </w:rPrChange>
              </w:rPr>
              <w:t>能够分析用户的交互数据，从而提供更为个性化的建议与支持，数据驱动的服务可以提高支持的精准度。</w:t>
            </w:r>
          </w:p>
          <w:p w14:paraId="56C6BB93" w14:textId="77777777" w:rsidR="001E3241" w:rsidRPr="00DC4348" w:rsidRDefault="00A445B3">
            <w:pPr>
              <w:spacing w:line="360" w:lineRule="auto"/>
              <w:rPr>
                <w:rFonts w:hAnsi="Times New Roman" w:cs="Times New Roman" w:hint="eastAsia"/>
                <w:sz w:val="24"/>
                <w:szCs w:val="24"/>
                <w:rPrChange w:id="125" w:author="Xiting Wang" w:date="2024-12-14T20:45:00Z">
                  <w:rPr>
                    <w:rFonts w:ascii="宋体" w:hint="eastAsia"/>
                    <w:sz w:val="24"/>
                    <w:szCs w:val="24"/>
                  </w:rPr>
                </w:rPrChange>
              </w:rPr>
            </w:pPr>
            <w:r w:rsidRPr="00DC4348">
              <w:rPr>
                <w:rFonts w:hAnsi="Times New Roman" w:cs="Times New Roman" w:hint="eastAsia"/>
                <w:sz w:val="24"/>
                <w:szCs w:val="24"/>
                <w:rPrChange w:id="126" w:author="Xiting Wang" w:date="2024-12-14T20:45:00Z">
                  <w:rPr>
                    <w:rFonts w:ascii="宋体" w:hint="eastAsia"/>
                    <w:sz w:val="24"/>
                    <w:szCs w:val="24"/>
                  </w:rPr>
                </w:rPrChange>
              </w:rPr>
              <w:t>二</w:t>
            </w:r>
            <w:r w:rsidRPr="00DC4348">
              <w:rPr>
                <w:rFonts w:hAnsi="Times New Roman" w:cs="Times New Roman" w:hint="eastAsia"/>
                <w:sz w:val="24"/>
                <w:szCs w:val="24"/>
                <w:rPrChange w:id="127" w:author="Xiting Wang" w:date="2024-12-14T20:45:00Z">
                  <w:rPr>
                    <w:rFonts w:ascii="宋体" w:hint="eastAsia"/>
                    <w:sz w:val="24"/>
                    <w:szCs w:val="24"/>
                  </w:rPr>
                </w:rPrChange>
              </w:rPr>
              <w:t>.</w:t>
            </w:r>
            <w:r w:rsidRPr="00DC4348">
              <w:rPr>
                <w:rFonts w:hAnsi="Times New Roman" w:cs="Times New Roman" w:hint="eastAsia"/>
                <w:sz w:val="24"/>
                <w:szCs w:val="24"/>
                <w:rPrChange w:id="128" w:author="Xiting Wang" w:date="2024-12-14T20:45:00Z">
                  <w:rPr>
                    <w:rFonts w:ascii="宋体" w:hint="eastAsia"/>
                    <w:sz w:val="24"/>
                    <w:szCs w:val="24"/>
                  </w:rPr>
                </w:rPrChange>
              </w:rPr>
              <w:t>团队分工：</w:t>
            </w:r>
          </w:p>
          <w:p w14:paraId="2116C827" w14:textId="77777777" w:rsidR="001E3241" w:rsidRPr="00DC4348" w:rsidRDefault="00A445B3">
            <w:pPr>
              <w:spacing w:line="360" w:lineRule="auto"/>
              <w:rPr>
                <w:rFonts w:hAnsi="Times New Roman" w:cs="Times New Roman" w:hint="eastAsia"/>
                <w:sz w:val="24"/>
                <w:szCs w:val="24"/>
                <w:rPrChange w:id="129" w:author="Xiting Wang" w:date="2024-12-14T20:45:00Z">
                  <w:rPr>
                    <w:rFonts w:ascii="宋体" w:hint="eastAsia"/>
                    <w:sz w:val="24"/>
                    <w:szCs w:val="24"/>
                  </w:rPr>
                </w:rPrChange>
              </w:rPr>
            </w:pPr>
            <w:r w:rsidRPr="00DC4348">
              <w:rPr>
                <w:rFonts w:hAnsi="Times New Roman" w:cs="Times New Roman" w:hint="eastAsia"/>
                <w:sz w:val="24"/>
                <w:szCs w:val="24"/>
                <w:rPrChange w:id="130" w:author="Xiting Wang" w:date="2024-12-14T20:45:00Z">
                  <w:rPr>
                    <w:rFonts w:ascii="宋体" w:hint="eastAsia"/>
                    <w:sz w:val="24"/>
                    <w:szCs w:val="24"/>
                  </w:rPr>
                </w:rPrChange>
              </w:rPr>
              <w:lastRenderedPageBreak/>
              <w:t>1.</w:t>
            </w:r>
            <w:r w:rsidRPr="00DC4348">
              <w:rPr>
                <w:rFonts w:hAnsi="Times New Roman" w:cs="Times New Roman" w:hint="eastAsia"/>
                <w:sz w:val="24"/>
                <w:szCs w:val="24"/>
                <w:rPrChange w:id="131" w:author="Xiting Wang" w:date="2024-12-14T20:45:00Z">
                  <w:rPr>
                    <w:rFonts w:ascii="宋体" w:hint="eastAsia"/>
                    <w:sz w:val="24"/>
                    <w:szCs w:val="24"/>
                  </w:rPr>
                </w:rPrChange>
              </w:rPr>
              <w:t>牛子豪（小组长）：负责整体协调，确保小组讨论有序进行，制定讨论议程，编制小组预算，确定小组目标，并负责</w:t>
            </w:r>
            <w:r w:rsidRPr="00DC4348">
              <w:rPr>
                <w:rFonts w:hAnsi="Times New Roman" w:cs="Times New Roman" w:hint="eastAsia"/>
                <w:sz w:val="24"/>
                <w:szCs w:val="24"/>
                <w:rPrChange w:id="132" w:author="Xiting Wang" w:date="2024-12-14T20:45:00Z">
                  <w:rPr>
                    <w:rFonts w:ascii="宋体" w:hint="eastAsia"/>
                    <w:sz w:val="24"/>
                    <w:szCs w:val="24"/>
                  </w:rPr>
                </w:rPrChange>
              </w:rPr>
              <w:t>AI</w:t>
            </w:r>
            <w:r w:rsidRPr="00DC4348">
              <w:rPr>
                <w:rFonts w:hAnsi="Times New Roman" w:cs="Times New Roman" w:hint="eastAsia"/>
                <w:sz w:val="24"/>
                <w:szCs w:val="24"/>
                <w:rPrChange w:id="133" w:author="Xiting Wang" w:date="2024-12-14T20:45:00Z">
                  <w:rPr>
                    <w:rFonts w:ascii="宋体" w:hint="eastAsia"/>
                    <w:sz w:val="24"/>
                    <w:szCs w:val="24"/>
                  </w:rPr>
                </w:rPrChange>
              </w:rPr>
              <w:t>数字化角色中的理论可行性的探究</w:t>
            </w:r>
          </w:p>
          <w:p w14:paraId="02093A2B" w14:textId="77777777" w:rsidR="001E3241" w:rsidRPr="00DC4348" w:rsidRDefault="00A445B3">
            <w:pPr>
              <w:numPr>
                <w:ilvl w:val="0"/>
                <w:numId w:val="4"/>
              </w:numPr>
              <w:spacing w:line="360" w:lineRule="auto"/>
              <w:rPr>
                <w:rFonts w:hAnsi="Times New Roman" w:cs="Times New Roman" w:hint="eastAsia"/>
                <w:sz w:val="24"/>
                <w:szCs w:val="24"/>
                <w:rPrChange w:id="134" w:author="Xiting Wang" w:date="2024-12-14T20:45:00Z">
                  <w:rPr>
                    <w:rFonts w:ascii="宋体" w:hint="eastAsia"/>
                    <w:sz w:val="24"/>
                    <w:szCs w:val="24"/>
                  </w:rPr>
                </w:rPrChange>
              </w:rPr>
            </w:pPr>
            <w:r w:rsidRPr="00DC4348">
              <w:rPr>
                <w:rFonts w:hAnsi="Times New Roman" w:cs="Times New Roman" w:hint="eastAsia"/>
                <w:sz w:val="24"/>
                <w:szCs w:val="24"/>
                <w:rPrChange w:id="135" w:author="Xiting Wang" w:date="2024-12-14T20:45:00Z">
                  <w:rPr>
                    <w:rFonts w:ascii="宋体" w:hint="eastAsia"/>
                    <w:sz w:val="24"/>
                    <w:szCs w:val="24"/>
                  </w:rPr>
                </w:rPrChange>
              </w:rPr>
              <w:t>谭清灿（文献研究员）：</w:t>
            </w:r>
          </w:p>
          <w:p w14:paraId="3709275D" w14:textId="77777777" w:rsidR="001E3241" w:rsidRPr="00DC4348" w:rsidRDefault="00A445B3">
            <w:pPr>
              <w:spacing w:line="360" w:lineRule="auto"/>
              <w:rPr>
                <w:rFonts w:hAnsi="Times New Roman" w:cs="Times New Roman" w:hint="eastAsia"/>
                <w:sz w:val="24"/>
                <w:szCs w:val="24"/>
                <w:rPrChange w:id="136" w:author="Xiting Wang" w:date="2024-12-14T20:45:00Z">
                  <w:rPr>
                    <w:rFonts w:ascii="宋体" w:hint="eastAsia"/>
                    <w:sz w:val="24"/>
                    <w:szCs w:val="24"/>
                  </w:rPr>
                </w:rPrChange>
              </w:rPr>
            </w:pPr>
            <w:r w:rsidRPr="00DC4348">
              <w:rPr>
                <w:rFonts w:hAnsi="Times New Roman" w:cs="Times New Roman" w:hint="eastAsia"/>
                <w:sz w:val="24"/>
                <w:szCs w:val="24"/>
                <w:rPrChange w:id="137" w:author="Xiting Wang" w:date="2024-12-14T20:45:00Z">
                  <w:rPr>
                    <w:rFonts w:ascii="宋体" w:hint="eastAsia"/>
                    <w:sz w:val="24"/>
                    <w:szCs w:val="24"/>
                  </w:rPr>
                </w:rPrChange>
              </w:rPr>
              <w:t>负责收集和分析相关的文献资料，总结</w:t>
            </w:r>
            <w:r w:rsidRPr="00DC4348">
              <w:rPr>
                <w:rFonts w:hAnsi="Times New Roman" w:cs="Times New Roman" w:hint="eastAsia"/>
                <w:sz w:val="24"/>
                <w:szCs w:val="24"/>
                <w:rPrChange w:id="138" w:author="Xiting Wang" w:date="2024-12-14T20:45:00Z">
                  <w:rPr>
                    <w:rFonts w:ascii="宋体" w:hint="eastAsia"/>
                    <w:sz w:val="24"/>
                    <w:szCs w:val="24"/>
                  </w:rPr>
                </w:rPrChange>
              </w:rPr>
              <w:t>AI</w:t>
            </w:r>
            <w:r w:rsidRPr="00DC4348">
              <w:rPr>
                <w:rFonts w:hAnsi="Times New Roman" w:cs="Times New Roman" w:hint="eastAsia"/>
                <w:sz w:val="24"/>
                <w:szCs w:val="24"/>
                <w:rPrChange w:id="139" w:author="Xiting Wang" w:date="2024-12-14T20:45:00Z">
                  <w:rPr>
                    <w:rFonts w:ascii="宋体" w:hint="eastAsia"/>
                    <w:sz w:val="24"/>
                    <w:szCs w:val="24"/>
                  </w:rPr>
                </w:rPrChange>
              </w:rPr>
              <w:t>在心理健康支持中的应用现状。</w:t>
            </w:r>
          </w:p>
          <w:p w14:paraId="7537E6E9" w14:textId="77777777" w:rsidR="001E3241" w:rsidRPr="00DC4348" w:rsidRDefault="00A445B3">
            <w:pPr>
              <w:numPr>
                <w:ilvl w:val="0"/>
                <w:numId w:val="4"/>
              </w:numPr>
              <w:spacing w:line="360" w:lineRule="auto"/>
              <w:rPr>
                <w:rFonts w:hAnsi="Times New Roman" w:cs="Times New Roman" w:hint="eastAsia"/>
                <w:sz w:val="24"/>
                <w:szCs w:val="24"/>
                <w:rPrChange w:id="140" w:author="Xiting Wang" w:date="2024-12-14T20:45:00Z">
                  <w:rPr>
                    <w:rFonts w:ascii="宋体" w:hint="eastAsia"/>
                    <w:sz w:val="24"/>
                    <w:szCs w:val="24"/>
                  </w:rPr>
                </w:rPrChange>
              </w:rPr>
            </w:pPr>
            <w:r w:rsidRPr="00DC4348">
              <w:rPr>
                <w:rFonts w:hAnsi="Times New Roman" w:cs="Times New Roman" w:hint="eastAsia"/>
                <w:sz w:val="24"/>
                <w:szCs w:val="24"/>
                <w:rPrChange w:id="141" w:author="Xiting Wang" w:date="2024-12-14T20:45:00Z">
                  <w:rPr>
                    <w:rFonts w:ascii="宋体" w:hint="eastAsia"/>
                    <w:sz w:val="24"/>
                    <w:szCs w:val="24"/>
                  </w:rPr>
                </w:rPrChange>
              </w:rPr>
              <w:t>王诗蕊（数据分析师）：</w:t>
            </w:r>
          </w:p>
          <w:p w14:paraId="7CA27E77" w14:textId="77777777" w:rsidR="001E3241" w:rsidRPr="00DC4348" w:rsidRDefault="00A445B3">
            <w:pPr>
              <w:spacing w:line="360" w:lineRule="auto"/>
              <w:rPr>
                <w:rFonts w:hAnsi="Times New Roman" w:cs="Times New Roman" w:hint="eastAsia"/>
                <w:sz w:val="24"/>
                <w:szCs w:val="24"/>
                <w:rPrChange w:id="142" w:author="Xiting Wang" w:date="2024-12-14T20:45:00Z">
                  <w:rPr>
                    <w:rFonts w:ascii="宋体" w:hint="eastAsia"/>
                    <w:sz w:val="24"/>
                    <w:szCs w:val="24"/>
                  </w:rPr>
                </w:rPrChange>
              </w:rPr>
            </w:pPr>
            <w:r w:rsidRPr="00DC4348">
              <w:rPr>
                <w:rFonts w:hAnsi="Times New Roman" w:cs="Times New Roman" w:hint="eastAsia"/>
                <w:sz w:val="24"/>
                <w:szCs w:val="24"/>
                <w:rPrChange w:id="143" w:author="Xiting Wang" w:date="2024-12-14T20:45:00Z">
                  <w:rPr>
                    <w:rFonts w:ascii="宋体" w:hint="eastAsia"/>
                    <w:sz w:val="24"/>
                    <w:szCs w:val="24"/>
                  </w:rPr>
                </w:rPrChange>
              </w:rPr>
              <w:t>设计实验，分析</w:t>
            </w:r>
            <w:r w:rsidRPr="00DC4348">
              <w:rPr>
                <w:rFonts w:hAnsi="Times New Roman" w:cs="Times New Roman" w:hint="eastAsia"/>
                <w:sz w:val="24"/>
                <w:szCs w:val="24"/>
                <w:rPrChange w:id="144" w:author="Xiting Wang" w:date="2024-12-14T20:45:00Z">
                  <w:rPr>
                    <w:rFonts w:ascii="宋体" w:hint="eastAsia"/>
                    <w:sz w:val="24"/>
                    <w:szCs w:val="24"/>
                  </w:rPr>
                </w:rPrChange>
              </w:rPr>
              <w:t>AI</w:t>
            </w:r>
            <w:r w:rsidRPr="00DC4348">
              <w:rPr>
                <w:rFonts w:hAnsi="Times New Roman" w:cs="Times New Roman" w:hint="eastAsia"/>
                <w:sz w:val="24"/>
                <w:szCs w:val="24"/>
                <w:rPrChange w:id="145" w:author="Xiting Wang" w:date="2024-12-14T20:45:00Z">
                  <w:rPr>
                    <w:rFonts w:ascii="宋体" w:hint="eastAsia"/>
                    <w:sz w:val="24"/>
                    <w:szCs w:val="24"/>
                  </w:rPr>
                </w:rPrChange>
              </w:rPr>
              <w:t>角色支持的实际效果。设计问卷，收集与分析公众对</w:t>
            </w:r>
            <w:r w:rsidRPr="00DC4348">
              <w:rPr>
                <w:rFonts w:hAnsi="Times New Roman" w:cs="Times New Roman" w:hint="eastAsia"/>
                <w:sz w:val="24"/>
                <w:szCs w:val="24"/>
                <w:rPrChange w:id="146" w:author="Xiting Wang" w:date="2024-12-14T20:45:00Z">
                  <w:rPr>
                    <w:rFonts w:ascii="宋体" w:hint="eastAsia"/>
                    <w:sz w:val="24"/>
                    <w:szCs w:val="24"/>
                  </w:rPr>
                </w:rPrChange>
              </w:rPr>
              <w:t>AI</w:t>
            </w:r>
            <w:r w:rsidRPr="00DC4348">
              <w:rPr>
                <w:rFonts w:hAnsi="Times New Roman" w:cs="Times New Roman" w:hint="eastAsia"/>
                <w:sz w:val="24"/>
                <w:szCs w:val="24"/>
                <w:rPrChange w:id="147" w:author="Xiting Wang" w:date="2024-12-14T20:45:00Z">
                  <w:rPr>
                    <w:rFonts w:ascii="宋体" w:hint="eastAsia"/>
                    <w:sz w:val="24"/>
                    <w:szCs w:val="24"/>
                  </w:rPr>
                </w:rPrChange>
              </w:rPr>
              <w:t>心理健康支持服务的看法，负责数据的收集、处理和分析。收集用户情感反馈和心理健康数据，并发现模型中的潜在问题（如偏见、误差等）。</w:t>
            </w:r>
          </w:p>
          <w:p w14:paraId="00DA84F5" w14:textId="77777777" w:rsidR="001E3241" w:rsidRPr="00DC4348" w:rsidRDefault="00A445B3">
            <w:pPr>
              <w:numPr>
                <w:ilvl w:val="0"/>
                <w:numId w:val="4"/>
              </w:numPr>
              <w:spacing w:line="360" w:lineRule="auto"/>
              <w:rPr>
                <w:rFonts w:hAnsi="Times New Roman" w:cs="Times New Roman" w:hint="eastAsia"/>
                <w:sz w:val="24"/>
                <w:szCs w:val="24"/>
                <w:rPrChange w:id="148" w:author="Xiting Wang" w:date="2024-12-14T20:45:00Z">
                  <w:rPr>
                    <w:rFonts w:ascii="宋体" w:hint="eastAsia"/>
                    <w:sz w:val="24"/>
                    <w:szCs w:val="24"/>
                  </w:rPr>
                </w:rPrChange>
              </w:rPr>
            </w:pPr>
            <w:r w:rsidRPr="00DC4348">
              <w:rPr>
                <w:rFonts w:hAnsi="Times New Roman" w:cs="Times New Roman" w:hint="eastAsia"/>
                <w:sz w:val="24"/>
                <w:szCs w:val="24"/>
                <w:rPrChange w:id="149" w:author="Xiting Wang" w:date="2024-12-14T20:45:00Z">
                  <w:rPr>
                    <w:rFonts w:ascii="宋体" w:hint="eastAsia"/>
                    <w:sz w:val="24"/>
                    <w:szCs w:val="24"/>
                  </w:rPr>
                </w:rPrChange>
              </w:rPr>
              <w:t>黄子谦（伦理与社会研究员）：</w:t>
            </w:r>
          </w:p>
          <w:p w14:paraId="5A2B69DE" w14:textId="77777777" w:rsidR="001E3241" w:rsidRPr="00DC4348" w:rsidRDefault="00A445B3">
            <w:pPr>
              <w:spacing w:line="360" w:lineRule="auto"/>
              <w:rPr>
                <w:rFonts w:hAnsi="Times New Roman" w:cs="Times New Roman" w:hint="eastAsia"/>
                <w:sz w:val="24"/>
                <w:szCs w:val="24"/>
                <w:rPrChange w:id="150" w:author="Xiting Wang" w:date="2024-12-14T20:45:00Z">
                  <w:rPr>
                    <w:rFonts w:ascii="宋体" w:hint="eastAsia"/>
                    <w:sz w:val="24"/>
                    <w:szCs w:val="24"/>
                  </w:rPr>
                </w:rPrChange>
              </w:rPr>
            </w:pPr>
            <w:r w:rsidRPr="00DC4348">
              <w:rPr>
                <w:rFonts w:hAnsi="Times New Roman" w:cs="Times New Roman" w:hint="eastAsia"/>
                <w:sz w:val="24"/>
                <w:szCs w:val="24"/>
                <w:rPrChange w:id="151" w:author="Xiting Wang" w:date="2024-12-14T20:45:00Z">
                  <w:rPr>
                    <w:rFonts w:ascii="宋体" w:hint="eastAsia"/>
                    <w:sz w:val="24"/>
                    <w:szCs w:val="24"/>
                  </w:rPr>
                </w:rPrChange>
              </w:rPr>
              <w:t>职责：负责伦理挑战的识别与对策研究。</w:t>
            </w:r>
          </w:p>
          <w:p w14:paraId="4E8952B3" w14:textId="77777777" w:rsidR="001E3241" w:rsidRPr="00DC4348" w:rsidRDefault="00A445B3">
            <w:pPr>
              <w:spacing w:line="360" w:lineRule="auto"/>
              <w:rPr>
                <w:rFonts w:hAnsi="Times New Roman" w:cs="Times New Roman" w:hint="eastAsia"/>
                <w:sz w:val="24"/>
                <w:szCs w:val="24"/>
                <w:rPrChange w:id="152" w:author="Xiting Wang" w:date="2024-12-14T20:45:00Z">
                  <w:rPr>
                    <w:rFonts w:ascii="宋体" w:hint="eastAsia"/>
                    <w:sz w:val="24"/>
                    <w:szCs w:val="24"/>
                  </w:rPr>
                </w:rPrChange>
              </w:rPr>
            </w:pPr>
            <w:r w:rsidRPr="00DC4348">
              <w:rPr>
                <w:rFonts w:hAnsi="Times New Roman" w:cs="Times New Roman" w:hint="eastAsia"/>
                <w:sz w:val="24"/>
                <w:szCs w:val="24"/>
                <w:rPrChange w:id="153" w:author="Xiting Wang" w:date="2024-12-14T20:45:00Z">
                  <w:rPr>
                    <w:rFonts w:ascii="宋体" w:hint="eastAsia"/>
                    <w:sz w:val="24"/>
                    <w:szCs w:val="24"/>
                  </w:rPr>
                </w:rPrChange>
              </w:rPr>
              <w:t>具体任务：研究隐私保护、算法公平性和伦理争议，提出解决方案并编写伦理合</w:t>
            </w:r>
            <w:proofErr w:type="gramStart"/>
            <w:r w:rsidRPr="00DC4348">
              <w:rPr>
                <w:rFonts w:hAnsi="Times New Roman" w:cs="Times New Roman" w:hint="eastAsia"/>
                <w:sz w:val="24"/>
                <w:szCs w:val="24"/>
                <w:rPrChange w:id="154" w:author="Xiting Wang" w:date="2024-12-14T20:45:00Z">
                  <w:rPr>
                    <w:rFonts w:ascii="宋体" w:hint="eastAsia"/>
                    <w:sz w:val="24"/>
                    <w:szCs w:val="24"/>
                  </w:rPr>
                </w:rPrChange>
              </w:rPr>
              <w:t>规</w:t>
            </w:r>
            <w:proofErr w:type="gramEnd"/>
            <w:r w:rsidRPr="00DC4348">
              <w:rPr>
                <w:rFonts w:hAnsi="Times New Roman" w:cs="Times New Roman" w:hint="eastAsia"/>
                <w:sz w:val="24"/>
                <w:szCs w:val="24"/>
                <w:rPrChange w:id="155" w:author="Xiting Wang" w:date="2024-12-14T20:45:00Z">
                  <w:rPr>
                    <w:rFonts w:ascii="宋体" w:hint="eastAsia"/>
                    <w:sz w:val="24"/>
                    <w:szCs w:val="24"/>
                  </w:rPr>
                </w:rPrChange>
              </w:rPr>
              <w:t>指南。调研</w:t>
            </w:r>
            <w:r w:rsidRPr="00DC4348">
              <w:rPr>
                <w:rFonts w:hAnsi="Times New Roman" w:cs="Times New Roman" w:hint="eastAsia"/>
                <w:sz w:val="24"/>
                <w:szCs w:val="24"/>
                <w:rPrChange w:id="156" w:author="Xiting Wang" w:date="2024-12-14T20:45:00Z">
                  <w:rPr>
                    <w:rFonts w:ascii="宋体" w:hint="eastAsia"/>
                    <w:sz w:val="24"/>
                    <w:szCs w:val="24"/>
                  </w:rPr>
                </w:rPrChange>
              </w:rPr>
              <w:t>AI</w:t>
            </w:r>
            <w:r w:rsidRPr="00DC4348">
              <w:rPr>
                <w:rFonts w:hAnsi="Times New Roman" w:cs="Times New Roman" w:hint="eastAsia"/>
                <w:sz w:val="24"/>
                <w:szCs w:val="24"/>
                <w:rPrChange w:id="157" w:author="Xiting Wang" w:date="2024-12-14T20:45:00Z">
                  <w:rPr>
                    <w:rFonts w:ascii="宋体" w:hint="eastAsia"/>
                    <w:sz w:val="24"/>
                    <w:szCs w:val="24"/>
                  </w:rPr>
                </w:rPrChange>
              </w:rPr>
              <w:t>智能体潜在的信息保护风险并分析责任分担问题。</w:t>
            </w:r>
          </w:p>
          <w:p w14:paraId="0536754C" w14:textId="77777777" w:rsidR="001E3241" w:rsidRPr="00DC4348" w:rsidRDefault="00A445B3">
            <w:pPr>
              <w:numPr>
                <w:ilvl w:val="0"/>
                <w:numId w:val="4"/>
              </w:numPr>
              <w:spacing w:line="360" w:lineRule="auto"/>
              <w:rPr>
                <w:rFonts w:hAnsi="Times New Roman" w:cs="Times New Roman" w:hint="eastAsia"/>
                <w:sz w:val="24"/>
                <w:szCs w:val="24"/>
                <w:rPrChange w:id="158" w:author="Xiting Wang" w:date="2024-12-14T20:45:00Z">
                  <w:rPr>
                    <w:rFonts w:ascii="宋体" w:hint="eastAsia"/>
                    <w:sz w:val="24"/>
                    <w:szCs w:val="24"/>
                  </w:rPr>
                </w:rPrChange>
              </w:rPr>
            </w:pPr>
            <w:r w:rsidRPr="00DC4348">
              <w:rPr>
                <w:rFonts w:hAnsi="Times New Roman" w:cs="Times New Roman" w:hint="eastAsia"/>
                <w:sz w:val="24"/>
                <w:szCs w:val="24"/>
                <w:rPrChange w:id="159" w:author="Xiting Wang" w:date="2024-12-14T20:45:00Z">
                  <w:rPr>
                    <w:rFonts w:ascii="宋体" w:hint="eastAsia"/>
                    <w:sz w:val="24"/>
                    <w:szCs w:val="24"/>
                  </w:rPr>
                </w:rPrChange>
              </w:rPr>
              <w:t>樊珂鸣（技术支持）：</w:t>
            </w:r>
          </w:p>
          <w:p w14:paraId="153E970A" w14:textId="77777777" w:rsidR="001E3241" w:rsidRPr="00DC4348" w:rsidRDefault="00A445B3">
            <w:pPr>
              <w:spacing w:line="360" w:lineRule="auto"/>
              <w:rPr>
                <w:rFonts w:hAnsi="Times New Roman" w:cs="Times New Roman" w:hint="eastAsia"/>
                <w:sz w:val="24"/>
                <w:szCs w:val="24"/>
                <w:rPrChange w:id="160" w:author="Xiting Wang" w:date="2024-12-14T20:45:00Z">
                  <w:rPr>
                    <w:rFonts w:ascii="宋体" w:hint="eastAsia"/>
                    <w:sz w:val="24"/>
                    <w:szCs w:val="24"/>
                  </w:rPr>
                </w:rPrChange>
              </w:rPr>
            </w:pPr>
            <w:r w:rsidRPr="00DC4348">
              <w:rPr>
                <w:rFonts w:hAnsi="Times New Roman" w:cs="Times New Roman" w:hint="eastAsia"/>
                <w:sz w:val="24"/>
                <w:szCs w:val="24"/>
                <w:rPrChange w:id="161" w:author="Xiting Wang" w:date="2024-12-14T20:45:00Z">
                  <w:rPr>
                    <w:rFonts w:ascii="宋体" w:hint="eastAsia"/>
                    <w:sz w:val="24"/>
                    <w:szCs w:val="24"/>
                  </w:rPr>
                </w:rPrChange>
              </w:rPr>
              <w:t>负责</w:t>
            </w:r>
            <w:r w:rsidRPr="00DC4348">
              <w:rPr>
                <w:rFonts w:hAnsi="Times New Roman" w:cs="Times New Roman" w:hint="eastAsia"/>
                <w:sz w:val="24"/>
                <w:szCs w:val="24"/>
                <w:rPrChange w:id="162" w:author="Xiting Wang" w:date="2024-12-14T20:45:00Z">
                  <w:rPr>
                    <w:rFonts w:ascii="宋体" w:hint="eastAsia"/>
                    <w:sz w:val="24"/>
                    <w:szCs w:val="24"/>
                  </w:rPr>
                </w:rPrChange>
              </w:rPr>
              <w:t>AI</w:t>
            </w:r>
            <w:r w:rsidRPr="00DC4348">
              <w:rPr>
                <w:rFonts w:hAnsi="Times New Roman" w:cs="Times New Roman" w:hint="eastAsia"/>
                <w:sz w:val="24"/>
                <w:szCs w:val="24"/>
                <w:rPrChange w:id="163" w:author="Xiting Wang" w:date="2024-12-14T20:45:00Z">
                  <w:rPr>
                    <w:rFonts w:ascii="宋体" w:hint="eastAsia"/>
                    <w:sz w:val="24"/>
                    <w:szCs w:val="24"/>
                  </w:rPr>
                </w:rPrChange>
              </w:rPr>
              <w:t>数字化角色的模型开发与实现。包括搭建</w:t>
            </w:r>
            <w:r w:rsidRPr="00DC4348">
              <w:rPr>
                <w:rFonts w:hAnsi="Times New Roman" w:cs="Times New Roman" w:hint="eastAsia"/>
                <w:sz w:val="24"/>
                <w:szCs w:val="24"/>
                <w:rPrChange w:id="164" w:author="Xiting Wang" w:date="2024-12-14T20:45:00Z">
                  <w:rPr>
                    <w:rFonts w:ascii="宋体" w:hint="eastAsia"/>
                    <w:sz w:val="24"/>
                    <w:szCs w:val="24"/>
                  </w:rPr>
                </w:rPrChange>
              </w:rPr>
              <w:t>AI</w:t>
            </w:r>
            <w:r w:rsidRPr="00DC4348">
              <w:rPr>
                <w:rFonts w:hAnsi="Times New Roman" w:cs="Times New Roman" w:hint="eastAsia"/>
                <w:sz w:val="24"/>
                <w:szCs w:val="24"/>
                <w:rPrChange w:id="165" w:author="Xiting Wang" w:date="2024-12-14T20:45:00Z">
                  <w:rPr>
                    <w:rFonts w:ascii="宋体" w:hint="eastAsia"/>
                    <w:sz w:val="24"/>
                    <w:szCs w:val="24"/>
                  </w:rPr>
                </w:rPrChange>
              </w:rPr>
              <w:t>角色模型，包括情感识别和响应生成模块；进行模型训练、测试和优化；开发和集成隐私保护机制。</w:t>
            </w:r>
          </w:p>
          <w:p w14:paraId="1D35177A" w14:textId="77777777" w:rsidR="001E3241" w:rsidRPr="00DC4348" w:rsidRDefault="001E3241">
            <w:pPr>
              <w:spacing w:line="360" w:lineRule="auto"/>
              <w:rPr>
                <w:rFonts w:hAnsi="Times New Roman" w:cs="Times New Roman" w:hint="eastAsia"/>
                <w:sz w:val="24"/>
                <w:szCs w:val="24"/>
                <w:rPrChange w:id="166" w:author="Xiting Wang" w:date="2024-12-14T20:45:00Z">
                  <w:rPr>
                    <w:rFonts w:ascii="宋体" w:hint="eastAsia"/>
                    <w:sz w:val="24"/>
                    <w:szCs w:val="24"/>
                  </w:rPr>
                </w:rPrChange>
              </w:rPr>
            </w:pPr>
          </w:p>
        </w:tc>
      </w:tr>
      <w:tr w:rsidR="001E3241" w14:paraId="68938B7E" w14:textId="77777777" w:rsidTr="00B259F3">
        <w:trPr>
          <w:trHeight w:val="558"/>
          <w:trPrChange w:id="167" w:author="Xiting Wang" w:date="2024-12-14T20:40:00Z">
            <w:trPr>
              <w:gridBefore w:val="1"/>
              <w:trHeight w:val="558"/>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168"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B2D0131" w14:textId="77777777" w:rsidR="001E3241" w:rsidRDefault="00A445B3">
            <w:pPr>
              <w:spacing w:line="360" w:lineRule="auto"/>
              <w:ind w:right="113"/>
              <w:jc w:val="center"/>
              <w:rPr>
                <w:rFonts w:ascii="宋体" w:hint="eastAsia"/>
                <w:b/>
                <w:sz w:val="24"/>
              </w:rPr>
            </w:pPr>
            <w:r>
              <w:rPr>
                <w:rFonts w:ascii="宋体" w:hint="eastAsia"/>
                <w:b/>
                <w:sz w:val="24"/>
              </w:rPr>
              <w:lastRenderedPageBreak/>
              <w:t>四.学生签名</w:t>
            </w:r>
          </w:p>
        </w:tc>
      </w:tr>
      <w:tr w:rsidR="001E3241" w14:paraId="518069DE" w14:textId="77777777" w:rsidTr="00B259F3">
        <w:trPr>
          <w:trHeight w:val="558"/>
          <w:trPrChange w:id="169" w:author="Xiting Wang" w:date="2024-12-14T20:40:00Z">
            <w:trPr>
              <w:gridBefore w:val="1"/>
              <w:trHeight w:val="558"/>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170"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7F5B40AE" w14:textId="77777777" w:rsidR="001E3241" w:rsidRDefault="001E3241">
            <w:pPr>
              <w:spacing w:line="360" w:lineRule="auto"/>
              <w:ind w:right="113"/>
              <w:rPr>
                <w:rFonts w:ascii="宋体" w:hint="eastAsia"/>
                <w:b/>
                <w:sz w:val="24"/>
              </w:rPr>
            </w:pPr>
          </w:p>
          <w:p w14:paraId="6ACD403B" w14:textId="77777777" w:rsidR="001E3241" w:rsidRDefault="00A445B3">
            <w:pPr>
              <w:spacing w:line="360" w:lineRule="auto"/>
              <w:ind w:right="113"/>
              <w:rPr>
                <w:rFonts w:ascii="宋体" w:hint="eastAsia"/>
                <w:b/>
                <w:sz w:val="24"/>
              </w:rPr>
            </w:pPr>
            <w:r>
              <w:rPr>
                <w:rFonts w:ascii="宋体" w:hint="eastAsia"/>
                <w:b/>
                <w:sz w:val="24"/>
              </w:rPr>
              <w:t>项目组负责人：        牛子豪</w:t>
            </w:r>
          </w:p>
          <w:p w14:paraId="5F25FC5C" w14:textId="77777777" w:rsidR="001E3241" w:rsidRDefault="00A445B3">
            <w:pPr>
              <w:spacing w:line="360" w:lineRule="auto"/>
              <w:ind w:right="113"/>
              <w:rPr>
                <w:rFonts w:ascii="宋体" w:hint="eastAsia"/>
                <w:b/>
                <w:sz w:val="24"/>
              </w:rPr>
            </w:pPr>
            <w:r>
              <w:rPr>
                <w:rFonts w:ascii="宋体" w:hint="eastAsia"/>
                <w:b/>
                <w:sz w:val="24"/>
              </w:rPr>
              <w:t xml:space="preserve">项目组其他成员：王诗蕊 </w:t>
            </w:r>
            <w:proofErr w:type="gramStart"/>
            <w:r>
              <w:rPr>
                <w:rFonts w:ascii="宋体" w:hint="eastAsia"/>
                <w:b/>
                <w:sz w:val="24"/>
              </w:rPr>
              <w:t>黄子谦</w:t>
            </w:r>
            <w:proofErr w:type="gramEnd"/>
            <w:r>
              <w:rPr>
                <w:rFonts w:ascii="宋体" w:hint="eastAsia"/>
                <w:b/>
                <w:sz w:val="24"/>
              </w:rPr>
              <w:t xml:space="preserve"> 谭清灿 樊珂鸣</w:t>
            </w:r>
          </w:p>
          <w:p w14:paraId="4F4F4909" w14:textId="77777777" w:rsidR="001E3241" w:rsidRDefault="001E3241">
            <w:pPr>
              <w:spacing w:line="360" w:lineRule="auto"/>
              <w:ind w:right="113"/>
              <w:rPr>
                <w:rFonts w:ascii="宋体" w:hint="eastAsia"/>
                <w:b/>
                <w:sz w:val="24"/>
              </w:rPr>
            </w:pPr>
          </w:p>
          <w:p w14:paraId="2FB1C286" w14:textId="77777777" w:rsidR="001E3241" w:rsidRDefault="00A445B3">
            <w:pPr>
              <w:spacing w:line="360" w:lineRule="auto"/>
              <w:ind w:right="113"/>
              <w:jc w:val="center"/>
              <w:rPr>
                <w:rFonts w:ascii="宋体" w:hint="eastAsia"/>
                <w:b/>
                <w:sz w:val="24"/>
              </w:rPr>
            </w:pPr>
            <w:r>
              <w:rPr>
                <w:rFonts w:ascii="宋体" w:hint="eastAsia"/>
                <w:b/>
                <w:sz w:val="24"/>
              </w:rPr>
              <w:t xml:space="preserve">                          2024   年　12　月06　　日</w:t>
            </w:r>
          </w:p>
        </w:tc>
      </w:tr>
      <w:tr w:rsidR="001E3241" w14:paraId="75FF4054" w14:textId="77777777" w:rsidTr="00B259F3">
        <w:trPr>
          <w:trHeight w:val="366"/>
          <w:trPrChange w:id="171" w:author="Xiting Wang" w:date="2024-12-14T20:40:00Z">
            <w:trPr>
              <w:gridBefore w:val="1"/>
              <w:trHeight w:val="366"/>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172"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66A45A9" w14:textId="77777777" w:rsidR="001E3241" w:rsidRDefault="00A445B3">
            <w:pPr>
              <w:spacing w:line="360" w:lineRule="auto"/>
              <w:ind w:right="113"/>
              <w:jc w:val="center"/>
              <w:rPr>
                <w:rFonts w:ascii="宋体" w:hint="eastAsia"/>
                <w:b/>
                <w:sz w:val="24"/>
              </w:rPr>
            </w:pPr>
            <w:r>
              <w:rPr>
                <w:rFonts w:ascii="宋体" w:hint="eastAsia"/>
                <w:b/>
                <w:sz w:val="24"/>
              </w:rPr>
              <w:t>五.指导教师意见</w:t>
            </w:r>
          </w:p>
        </w:tc>
      </w:tr>
      <w:tr w:rsidR="001E3241" w14:paraId="28C503DC" w14:textId="77777777" w:rsidTr="00B259F3">
        <w:trPr>
          <w:trHeight w:val="2825"/>
          <w:trPrChange w:id="173" w:author="Xiting Wang" w:date="2024-12-14T20:40:00Z">
            <w:trPr>
              <w:gridBefore w:val="1"/>
              <w:trHeight w:val="2825"/>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174"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C53D1D9" w14:textId="12DC9418" w:rsidR="001E3241" w:rsidRPr="00EA2FEA" w:rsidDel="00E737CC" w:rsidRDefault="009A639A">
            <w:pPr>
              <w:spacing w:line="360" w:lineRule="auto"/>
              <w:ind w:right="113"/>
              <w:rPr>
                <w:del w:id="175" w:author="Xiting Wang" w:date="2024-12-14T20:45:00Z"/>
                <w:rFonts w:ascii="宋体" w:hint="eastAsia"/>
                <w:bCs/>
                <w:sz w:val="24"/>
              </w:rPr>
            </w:pPr>
            <w:ins w:id="176" w:author="Xiting Wang" w:date="2024-12-14T20:48:00Z">
              <w:r>
                <w:rPr>
                  <w:rFonts w:ascii="宋体" w:hint="eastAsia"/>
                  <w:bCs/>
                  <w:sz w:val="24"/>
                </w:rPr>
                <w:t xml:space="preserve"> </w:t>
              </w:r>
              <w:r>
                <w:rPr>
                  <w:rFonts w:ascii="宋体"/>
                  <w:bCs/>
                  <w:sz w:val="24"/>
                </w:rPr>
                <w:t xml:space="preserve">   </w:t>
              </w:r>
            </w:ins>
          </w:p>
          <w:p w14:paraId="16A64B13" w14:textId="70906C8F" w:rsidR="001E3241" w:rsidRPr="00E737CC" w:rsidDel="00E737CC" w:rsidRDefault="001E3241">
            <w:pPr>
              <w:spacing w:line="360" w:lineRule="auto"/>
              <w:ind w:right="113"/>
              <w:jc w:val="right"/>
              <w:rPr>
                <w:del w:id="177" w:author="Xiting Wang" w:date="2024-12-14T20:45:00Z"/>
                <w:rFonts w:ascii="宋体" w:hint="eastAsia"/>
                <w:bCs/>
                <w:sz w:val="24"/>
                <w:rPrChange w:id="178" w:author="Xiting Wang" w:date="2024-12-14T20:45:00Z">
                  <w:rPr>
                    <w:del w:id="179" w:author="Xiting Wang" w:date="2024-12-14T20:45:00Z"/>
                    <w:rFonts w:ascii="宋体" w:hint="eastAsia"/>
                    <w:b/>
                    <w:sz w:val="24"/>
                  </w:rPr>
                </w:rPrChange>
              </w:rPr>
            </w:pPr>
          </w:p>
          <w:p w14:paraId="049AD832" w14:textId="6FA19F36" w:rsidR="001E3241" w:rsidRPr="00E737CC" w:rsidDel="00E737CC" w:rsidRDefault="001E3241">
            <w:pPr>
              <w:spacing w:line="360" w:lineRule="auto"/>
              <w:ind w:right="113"/>
              <w:rPr>
                <w:del w:id="180" w:author="Xiting Wang" w:date="2024-12-14T20:45:00Z"/>
                <w:rFonts w:ascii="宋体" w:hint="eastAsia"/>
                <w:bCs/>
                <w:sz w:val="24"/>
                <w:rPrChange w:id="181" w:author="Xiting Wang" w:date="2024-12-14T20:45:00Z">
                  <w:rPr>
                    <w:del w:id="182" w:author="Xiting Wang" w:date="2024-12-14T20:45:00Z"/>
                    <w:rFonts w:ascii="宋体" w:hint="eastAsia"/>
                    <w:b/>
                    <w:sz w:val="24"/>
                  </w:rPr>
                </w:rPrChange>
              </w:rPr>
            </w:pPr>
          </w:p>
          <w:p w14:paraId="4364A3CC" w14:textId="64C9C942" w:rsidR="001E3241" w:rsidRPr="00E737CC" w:rsidDel="00AF17AE" w:rsidRDefault="00E737CC">
            <w:pPr>
              <w:spacing w:line="360" w:lineRule="auto"/>
              <w:ind w:right="113"/>
              <w:rPr>
                <w:del w:id="183" w:author="Xiting Wang" w:date="2024-12-14T22:19:00Z"/>
                <w:rFonts w:ascii="宋体" w:hint="eastAsia"/>
                <w:bCs/>
                <w:sz w:val="24"/>
                <w:rPrChange w:id="184" w:author="Xiting Wang" w:date="2024-12-14T20:45:00Z">
                  <w:rPr>
                    <w:del w:id="185" w:author="Xiting Wang" w:date="2024-12-14T22:19:00Z"/>
                    <w:rFonts w:ascii="宋体" w:hint="eastAsia"/>
                    <w:b/>
                    <w:sz w:val="24"/>
                  </w:rPr>
                </w:rPrChange>
              </w:rPr>
            </w:pPr>
            <w:ins w:id="186" w:author="Xiting Wang" w:date="2024-12-14T20:45:00Z">
              <w:r w:rsidRPr="00E737CC">
                <w:rPr>
                  <w:rFonts w:ascii="宋体" w:hint="eastAsia"/>
                  <w:bCs/>
                  <w:sz w:val="24"/>
                  <w:rPrChange w:id="187" w:author="Xiting Wang" w:date="2024-12-14T20:45:00Z">
                    <w:rPr>
                      <w:rFonts w:ascii="宋体" w:hint="eastAsia"/>
                      <w:b/>
                      <w:sz w:val="24"/>
                    </w:rPr>
                  </w:rPrChange>
                </w:rPr>
                <w:t>学生</w:t>
              </w:r>
              <w:r>
                <w:rPr>
                  <w:rFonts w:ascii="宋体" w:hint="eastAsia"/>
                  <w:bCs/>
                  <w:sz w:val="24"/>
                </w:rPr>
                <w:t>科研团队</w:t>
              </w:r>
              <w:r w:rsidR="00B47007">
                <w:rPr>
                  <w:rFonts w:ascii="宋体" w:hint="eastAsia"/>
                  <w:bCs/>
                  <w:sz w:val="24"/>
                </w:rPr>
                <w:t>经过独立思考，</w:t>
              </w:r>
            </w:ins>
            <w:ins w:id="188" w:author="Xiting Wang" w:date="2024-12-14T20:46:00Z">
              <w:r w:rsidR="00B47007">
                <w:rPr>
                  <w:rFonts w:ascii="宋体" w:hint="eastAsia"/>
                  <w:bCs/>
                  <w:sz w:val="24"/>
                </w:rPr>
                <w:t>聚焦于</w:t>
              </w:r>
              <w:r w:rsidR="005B6325" w:rsidRPr="005B6325">
                <w:rPr>
                  <w:rFonts w:hAnsi="Times New Roman" w:cs="Times New Roman" w:hint="eastAsia"/>
                  <w:bCs/>
                  <w:sz w:val="24"/>
                  <w:rPrChange w:id="189" w:author="Xiting Wang" w:date="2024-12-14T20:46:00Z">
                    <w:rPr>
                      <w:rFonts w:ascii="宋体" w:hint="eastAsia"/>
                      <w:bCs/>
                      <w:sz w:val="24"/>
                    </w:rPr>
                  </w:rPrChange>
                </w:rPr>
                <w:t>AI</w:t>
              </w:r>
              <w:r w:rsidR="005B6325" w:rsidRPr="005B6325">
                <w:rPr>
                  <w:rFonts w:hAnsi="Times New Roman" w:cs="Times New Roman" w:hint="eastAsia"/>
                  <w:bCs/>
                  <w:sz w:val="24"/>
                  <w:rPrChange w:id="190" w:author="Xiting Wang" w:date="2024-12-14T20:46:00Z">
                    <w:rPr>
                      <w:rFonts w:ascii="宋体" w:hint="eastAsia"/>
                      <w:bCs/>
                      <w:sz w:val="24"/>
                    </w:rPr>
                  </w:rPrChange>
                </w:rPr>
                <w:t>数字化</w:t>
              </w:r>
              <w:r w:rsidR="005B6325">
                <w:rPr>
                  <w:rFonts w:hAnsi="Times New Roman" w:cs="Times New Roman" w:hint="eastAsia"/>
                  <w:bCs/>
                  <w:sz w:val="24"/>
                </w:rPr>
                <w:t>角色这一热点议题，具备广泛社会价值</w:t>
              </w:r>
            </w:ins>
            <w:ins w:id="191" w:author="Xiting Wang" w:date="2024-12-14T20:48:00Z">
              <w:r w:rsidR="000670D9">
                <w:rPr>
                  <w:rFonts w:hAnsi="Times New Roman" w:cs="Times New Roman" w:hint="eastAsia"/>
                  <w:bCs/>
                  <w:sz w:val="24"/>
                </w:rPr>
                <w:t>及科研</w:t>
              </w:r>
            </w:ins>
            <w:ins w:id="192" w:author="Xiting Wang" w:date="2024-12-14T22:13:00Z">
              <w:r w:rsidR="00197522">
                <w:rPr>
                  <w:rFonts w:hAnsi="Times New Roman" w:cs="Times New Roman" w:hint="eastAsia"/>
                  <w:bCs/>
                  <w:sz w:val="24"/>
                </w:rPr>
                <w:t>创新潜力</w:t>
              </w:r>
            </w:ins>
            <w:ins w:id="193" w:author="Xiting Wang" w:date="2024-12-14T20:48:00Z">
              <w:r w:rsidR="000670D9">
                <w:rPr>
                  <w:rFonts w:hAnsi="Times New Roman" w:cs="Times New Roman" w:hint="eastAsia"/>
                  <w:bCs/>
                  <w:sz w:val="24"/>
                </w:rPr>
                <w:t>。</w:t>
              </w:r>
            </w:ins>
            <w:ins w:id="194" w:author="Xiting Wang" w:date="2024-12-14T22:14:00Z">
              <w:r w:rsidR="003613E7">
                <w:rPr>
                  <w:rFonts w:hAnsi="Times New Roman" w:cs="Times New Roman" w:hint="eastAsia"/>
                  <w:bCs/>
                  <w:sz w:val="24"/>
                </w:rPr>
                <w:t>团队进行了合理分工，从文献调研、</w:t>
              </w:r>
              <w:r w:rsidR="000526F6">
                <w:rPr>
                  <w:rFonts w:hAnsi="Times New Roman" w:cs="Times New Roman" w:hint="eastAsia"/>
                  <w:bCs/>
                  <w:sz w:val="24"/>
                </w:rPr>
                <w:t>数据分析、</w:t>
              </w:r>
              <w:r w:rsidR="003613E7">
                <w:rPr>
                  <w:rFonts w:hAnsi="Times New Roman" w:cs="Times New Roman" w:hint="eastAsia"/>
                  <w:bCs/>
                  <w:sz w:val="24"/>
                </w:rPr>
                <w:t>伦理</w:t>
              </w:r>
              <w:r w:rsidR="000526F6">
                <w:rPr>
                  <w:rFonts w:hAnsi="Times New Roman" w:cs="Times New Roman" w:hint="eastAsia"/>
                  <w:bCs/>
                  <w:sz w:val="24"/>
                </w:rPr>
                <w:t>问题探讨、技术细节分析等角度对该科研问题进行了</w:t>
              </w:r>
            </w:ins>
            <w:ins w:id="195" w:author="Xiting Wang" w:date="2024-12-14T22:15:00Z">
              <w:r w:rsidR="000526F6">
                <w:rPr>
                  <w:rFonts w:hAnsi="Times New Roman" w:cs="Times New Roman" w:hint="eastAsia"/>
                  <w:bCs/>
                  <w:sz w:val="24"/>
                </w:rPr>
                <w:t>拆解，具备可行性</w:t>
              </w:r>
              <w:r w:rsidR="00686FFF">
                <w:rPr>
                  <w:rFonts w:hAnsi="Times New Roman" w:cs="Times New Roman" w:hint="eastAsia"/>
                  <w:bCs/>
                  <w:sz w:val="24"/>
                </w:rPr>
                <w:t>，可考虑作为未来大创或</w:t>
              </w:r>
              <w:proofErr w:type="gramStart"/>
              <w:r w:rsidR="00686FFF">
                <w:rPr>
                  <w:rFonts w:hAnsi="Times New Roman" w:cs="Times New Roman" w:hint="eastAsia"/>
                  <w:bCs/>
                  <w:sz w:val="24"/>
                </w:rPr>
                <w:t>小创项目</w:t>
              </w:r>
              <w:proofErr w:type="gramEnd"/>
              <w:r w:rsidR="00686FFF">
                <w:rPr>
                  <w:rFonts w:hAnsi="Times New Roman" w:cs="Times New Roman" w:hint="eastAsia"/>
                  <w:bCs/>
                  <w:sz w:val="24"/>
                </w:rPr>
                <w:t>选题</w:t>
              </w:r>
            </w:ins>
            <w:ins w:id="196" w:author="Xiting Wang" w:date="2024-12-14T22:16:00Z">
              <w:r w:rsidR="00686FFF">
                <w:rPr>
                  <w:rFonts w:hAnsi="Times New Roman" w:cs="Times New Roman" w:hint="eastAsia"/>
                  <w:bCs/>
                  <w:sz w:val="24"/>
                </w:rPr>
                <w:t>。</w:t>
              </w:r>
              <w:r w:rsidR="00686FFF">
                <w:rPr>
                  <w:rFonts w:hAnsi="Times New Roman" w:cs="Times New Roman" w:hint="eastAsia"/>
                  <w:bCs/>
                  <w:sz w:val="24"/>
                </w:rPr>
                <w:lastRenderedPageBreak/>
                <w:t>未来如果有机会实现该选题，可以考虑从如下几个方面进行深入研究：</w:t>
              </w:r>
              <w:r w:rsidR="00686FFF">
                <w:rPr>
                  <w:rFonts w:hAnsi="Times New Roman" w:cs="Times New Roman" w:hint="eastAsia"/>
                  <w:bCs/>
                  <w:sz w:val="24"/>
                </w:rPr>
                <w:t>1</w:t>
              </w:r>
              <w:r w:rsidR="00686FFF">
                <w:rPr>
                  <w:rFonts w:hAnsi="Times New Roman" w:cs="Times New Roman" w:hint="eastAsia"/>
                  <w:bCs/>
                  <w:sz w:val="24"/>
                </w:rPr>
                <w:t>）结合社会热点问题，</w:t>
              </w:r>
            </w:ins>
            <w:ins w:id="197" w:author="Xiting Wang" w:date="2024-12-14T22:17:00Z">
              <w:r w:rsidR="00686FFF">
                <w:rPr>
                  <w:rFonts w:hAnsi="Times New Roman" w:cs="Times New Roman" w:hint="eastAsia"/>
                  <w:bCs/>
                  <w:sz w:val="24"/>
                </w:rPr>
                <w:t>进行深入访谈与社会调研，</w:t>
              </w:r>
            </w:ins>
            <w:ins w:id="198" w:author="Xiting Wang" w:date="2024-12-14T22:16:00Z">
              <w:r w:rsidR="00686FFF">
                <w:rPr>
                  <w:rFonts w:hAnsi="Times New Roman" w:cs="Times New Roman" w:hint="eastAsia"/>
                  <w:bCs/>
                  <w:sz w:val="24"/>
                </w:rPr>
                <w:t>选定具备社会影响力的具体任务（如</w:t>
              </w:r>
            </w:ins>
            <w:ins w:id="199" w:author="Xiting Wang" w:date="2024-12-14T22:17:00Z">
              <w:r w:rsidR="00686FFF">
                <w:rPr>
                  <w:rFonts w:hAnsi="Times New Roman" w:cs="Times New Roman" w:hint="eastAsia"/>
                  <w:bCs/>
                  <w:sz w:val="24"/>
                </w:rPr>
                <w:t>青少年心理问题干预），</w:t>
              </w:r>
            </w:ins>
            <w:ins w:id="200" w:author="Xiting Wang" w:date="2024-12-14T22:20:00Z">
              <w:r w:rsidR="00175EAE">
                <w:rPr>
                  <w:rFonts w:hAnsi="Times New Roman" w:cs="Times New Roman" w:hint="eastAsia"/>
                  <w:bCs/>
                  <w:sz w:val="24"/>
                </w:rPr>
                <w:t>深化</w:t>
              </w:r>
            </w:ins>
            <w:ins w:id="201" w:author="Xiting Wang" w:date="2024-12-14T22:18:00Z">
              <w:r w:rsidR="00686FFF">
                <w:rPr>
                  <w:rFonts w:hAnsi="Times New Roman" w:cs="Times New Roman" w:hint="eastAsia"/>
                  <w:bCs/>
                  <w:sz w:val="24"/>
                </w:rPr>
                <w:t>社会价值；</w:t>
              </w:r>
              <w:r w:rsidR="00686FFF">
                <w:rPr>
                  <w:rFonts w:hAnsi="Times New Roman" w:cs="Times New Roman" w:hint="eastAsia"/>
                  <w:bCs/>
                  <w:sz w:val="24"/>
                </w:rPr>
                <w:t>2</w:t>
              </w:r>
              <w:r w:rsidR="00686FFF">
                <w:rPr>
                  <w:rFonts w:hAnsi="Times New Roman" w:cs="Times New Roman" w:hint="eastAsia"/>
                  <w:bCs/>
                  <w:sz w:val="24"/>
                </w:rPr>
                <w:t>）</w:t>
              </w:r>
              <w:r w:rsidR="00B825ED">
                <w:rPr>
                  <w:rFonts w:hAnsi="Times New Roman" w:cs="Times New Roman" w:hint="eastAsia"/>
                  <w:bCs/>
                  <w:sz w:val="24"/>
                </w:rPr>
                <w:t>利用现有大语言模型进行具体角色扮演，通过调整提示词、模型训练等方式进行初步实验结果收集与</w:t>
              </w:r>
            </w:ins>
            <w:ins w:id="202" w:author="Xiting Wang" w:date="2024-12-14T22:33:00Z">
              <w:r w:rsidR="007D7A39">
                <w:rPr>
                  <w:rFonts w:hAnsi="Times New Roman" w:cs="Times New Roman" w:hint="eastAsia"/>
                  <w:bCs/>
                  <w:sz w:val="24"/>
                </w:rPr>
                <w:t>分析</w:t>
              </w:r>
            </w:ins>
            <w:ins w:id="203" w:author="Xiting Wang" w:date="2024-12-14T22:18:00Z">
              <w:r w:rsidR="00B825ED">
                <w:rPr>
                  <w:rFonts w:hAnsi="Times New Roman" w:cs="Times New Roman" w:hint="eastAsia"/>
                  <w:bCs/>
                  <w:sz w:val="24"/>
                </w:rPr>
                <w:t>；</w:t>
              </w:r>
              <w:r w:rsidR="00B825ED">
                <w:rPr>
                  <w:rFonts w:hAnsi="Times New Roman" w:cs="Times New Roman" w:hint="eastAsia"/>
                  <w:bCs/>
                  <w:sz w:val="24"/>
                </w:rPr>
                <w:t>3</w:t>
              </w:r>
              <w:r w:rsidR="00B825ED">
                <w:rPr>
                  <w:rFonts w:hAnsi="Times New Roman" w:cs="Times New Roman" w:hint="eastAsia"/>
                  <w:bCs/>
                  <w:sz w:val="24"/>
                </w:rPr>
                <w:t>）</w:t>
              </w:r>
            </w:ins>
            <w:ins w:id="204" w:author="Xiting Wang" w:date="2024-12-14T22:33:00Z">
              <w:r w:rsidR="00CA7944">
                <w:rPr>
                  <w:rFonts w:hAnsi="Times New Roman" w:cs="Times New Roman" w:hint="eastAsia"/>
                  <w:bCs/>
                  <w:sz w:val="24"/>
                </w:rPr>
                <w:t>剖析</w:t>
              </w:r>
            </w:ins>
            <w:ins w:id="205" w:author="Xiting Wang" w:date="2024-12-14T22:19:00Z">
              <w:r w:rsidR="00B825ED">
                <w:rPr>
                  <w:rFonts w:hAnsi="Times New Roman" w:cs="Times New Roman" w:hint="eastAsia"/>
                  <w:bCs/>
                  <w:sz w:val="24"/>
                </w:rPr>
                <w:t>获得的结论</w:t>
              </w:r>
            </w:ins>
            <w:ins w:id="206" w:author="Xiting Wang" w:date="2024-12-14T22:33:00Z">
              <w:r w:rsidR="00CC387B">
                <w:rPr>
                  <w:rFonts w:hAnsi="Times New Roman" w:cs="Times New Roman" w:hint="eastAsia"/>
                  <w:bCs/>
                  <w:sz w:val="24"/>
                </w:rPr>
                <w:t>及其</w:t>
              </w:r>
            </w:ins>
            <w:ins w:id="207" w:author="Xiting Wang" w:date="2024-12-14T22:18:00Z">
              <w:r w:rsidR="00B825ED">
                <w:rPr>
                  <w:rFonts w:hAnsi="Times New Roman" w:cs="Times New Roman" w:hint="eastAsia"/>
                  <w:bCs/>
                  <w:sz w:val="24"/>
                </w:rPr>
                <w:t>社会价值</w:t>
              </w:r>
            </w:ins>
            <w:ins w:id="208" w:author="Xiting Wang" w:date="2024-12-14T22:19:00Z">
              <w:r w:rsidR="00AF17AE">
                <w:rPr>
                  <w:rFonts w:hAnsi="Times New Roman" w:cs="Times New Roman" w:hint="eastAsia"/>
                  <w:bCs/>
                  <w:sz w:val="24"/>
                </w:rPr>
                <w:t>，结合实验结论，探讨对</w:t>
              </w:r>
            </w:ins>
            <w:ins w:id="209" w:author="Xiting Wang" w:date="2024-12-14T22:33:00Z">
              <w:r w:rsidR="00E57644">
                <w:rPr>
                  <w:rFonts w:hAnsi="Times New Roman" w:cs="Times New Roman" w:hint="eastAsia"/>
                  <w:bCs/>
                  <w:sz w:val="24"/>
                </w:rPr>
                <w:t>社会、</w:t>
              </w:r>
            </w:ins>
            <w:ins w:id="210" w:author="Xiting Wang" w:date="2024-12-14T22:19:00Z">
              <w:r w:rsidR="00AF17AE">
                <w:rPr>
                  <w:rFonts w:hAnsi="Times New Roman" w:cs="Times New Roman" w:hint="eastAsia"/>
                  <w:bCs/>
                  <w:sz w:val="24"/>
                </w:rPr>
                <w:t>国家政策的可能建议</w:t>
              </w:r>
            </w:ins>
            <w:ins w:id="211" w:author="Xiting Wang" w:date="2024-12-14T22:18:00Z">
              <w:r w:rsidR="00B825ED">
                <w:rPr>
                  <w:rFonts w:hAnsi="Times New Roman" w:cs="Times New Roman" w:hint="eastAsia"/>
                  <w:bCs/>
                  <w:sz w:val="24"/>
                </w:rPr>
                <w:t>。</w:t>
              </w:r>
            </w:ins>
          </w:p>
          <w:p w14:paraId="06EC9457" w14:textId="0B4FF46F" w:rsidR="001E3241" w:rsidDel="00AF17AE" w:rsidRDefault="001E3241">
            <w:pPr>
              <w:spacing w:line="360" w:lineRule="auto"/>
              <w:ind w:right="113"/>
              <w:rPr>
                <w:del w:id="212" w:author="Xiting Wang" w:date="2024-12-14T22:19:00Z"/>
                <w:rFonts w:ascii="宋体" w:hint="eastAsia"/>
                <w:b/>
                <w:sz w:val="24"/>
              </w:rPr>
            </w:pPr>
          </w:p>
          <w:p w14:paraId="3D038F2B" w14:textId="15610B43" w:rsidR="001E3241" w:rsidDel="00AF17AE" w:rsidRDefault="001E3241">
            <w:pPr>
              <w:spacing w:line="360" w:lineRule="auto"/>
              <w:ind w:right="113"/>
              <w:rPr>
                <w:del w:id="213" w:author="Xiting Wang" w:date="2024-12-14T22:19:00Z"/>
                <w:rFonts w:ascii="宋体" w:hint="eastAsia"/>
                <w:b/>
                <w:sz w:val="24"/>
              </w:rPr>
            </w:pPr>
          </w:p>
          <w:p w14:paraId="4C983BFD" w14:textId="77777777" w:rsidR="001E3241" w:rsidRDefault="001E3241">
            <w:pPr>
              <w:spacing w:line="360" w:lineRule="auto"/>
              <w:ind w:right="113"/>
              <w:rPr>
                <w:rFonts w:ascii="宋体" w:hint="eastAsia"/>
                <w:b/>
                <w:sz w:val="24"/>
              </w:rPr>
            </w:pPr>
          </w:p>
          <w:p w14:paraId="07422AD0" w14:textId="77777777" w:rsidR="001E3241" w:rsidRDefault="00A445B3">
            <w:pPr>
              <w:spacing w:line="360" w:lineRule="auto"/>
              <w:ind w:right="113" w:firstLineChars="2000" w:firstLine="4819"/>
              <w:rPr>
                <w:rFonts w:ascii="宋体" w:hint="eastAsia"/>
                <w:b/>
                <w:sz w:val="24"/>
              </w:rPr>
            </w:pPr>
            <w:r>
              <w:rPr>
                <w:rFonts w:ascii="宋体" w:hint="eastAsia"/>
                <w:b/>
                <w:sz w:val="24"/>
              </w:rPr>
              <w:t>签名：</w:t>
            </w:r>
          </w:p>
          <w:p w14:paraId="10710F22" w14:textId="77777777" w:rsidR="001E3241" w:rsidRDefault="00A445B3">
            <w:pPr>
              <w:spacing w:line="360" w:lineRule="auto"/>
              <w:ind w:right="113"/>
              <w:jc w:val="center"/>
              <w:rPr>
                <w:rFonts w:ascii="宋体" w:hint="eastAsia"/>
                <w:b/>
                <w:sz w:val="24"/>
              </w:rPr>
            </w:pPr>
            <w:r>
              <w:rPr>
                <w:rFonts w:ascii="宋体" w:hint="eastAsia"/>
                <w:b/>
                <w:sz w:val="24"/>
              </w:rPr>
              <w:t xml:space="preserve">                                   年　　月　　日</w:t>
            </w:r>
          </w:p>
          <w:p w14:paraId="5C5E4D36" w14:textId="77777777" w:rsidR="001E3241" w:rsidRDefault="001E3241">
            <w:pPr>
              <w:spacing w:line="360" w:lineRule="auto"/>
              <w:ind w:right="113"/>
              <w:jc w:val="right"/>
              <w:rPr>
                <w:rFonts w:ascii="宋体" w:hint="eastAsia"/>
                <w:b/>
                <w:sz w:val="24"/>
              </w:rPr>
            </w:pPr>
          </w:p>
        </w:tc>
      </w:tr>
      <w:tr w:rsidR="001E3241" w14:paraId="77123CAB" w14:textId="77777777" w:rsidTr="00B259F3">
        <w:trPr>
          <w:trHeight w:val="490"/>
          <w:trPrChange w:id="214" w:author="Xiting Wang" w:date="2024-12-14T20:40:00Z">
            <w:trPr>
              <w:gridBefore w:val="1"/>
              <w:trHeight w:val="490"/>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215"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2931D056" w14:textId="77777777" w:rsidR="001E3241" w:rsidRDefault="00A445B3">
            <w:pPr>
              <w:spacing w:line="360" w:lineRule="auto"/>
              <w:ind w:right="113"/>
              <w:jc w:val="center"/>
              <w:rPr>
                <w:rFonts w:ascii="宋体" w:hint="eastAsia"/>
                <w:b/>
                <w:sz w:val="24"/>
              </w:rPr>
            </w:pPr>
            <w:r>
              <w:rPr>
                <w:rFonts w:ascii="宋体" w:hint="eastAsia"/>
                <w:b/>
                <w:sz w:val="24"/>
              </w:rPr>
              <w:lastRenderedPageBreak/>
              <w:t>六.明理书院创新实验室考核结果</w:t>
            </w:r>
          </w:p>
        </w:tc>
      </w:tr>
      <w:tr w:rsidR="001E3241" w14:paraId="49C1CFCD" w14:textId="77777777" w:rsidTr="00B259F3">
        <w:trPr>
          <w:trHeight w:val="575"/>
          <w:trPrChange w:id="216" w:author="Xiting Wang" w:date="2024-12-14T20:40:00Z">
            <w:trPr>
              <w:gridBefore w:val="1"/>
              <w:trHeight w:val="575"/>
            </w:trPr>
          </w:trPrChange>
        </w:trPr>
        <w:tc>
          <w:tcPr>
            <w:tcW w:w="9639"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217" w:author="Xiting Wang" w:date="2024-12-14T20:40:00Z">
              <w:tcPr>
                <w:tcW w:w="9639"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11AE6CA0" w14:textId="77777777" w:rsidR="001E3241" w:rsidRDefault="001E3241">
            <w:pPr>
              <w:spacing w:line="360" w:lineRule="auto"/>
              <w:ind w:right="113"/>
              <w:rPr>
                <w:rFonts w:ascii="宋体" w:hint="eastAsia"/>
                <w:sz w:val="24"/>
              </w:rPr>
            </w:pPr>
          </w:p>
          <w:p w14:paraId="6B89FD61" w14:textId="77777777" w:rsidR="001E3241" w:rsidRDefault="001E3241">
            <w:pPr>
              <w:spacing w:line="360" w:lineRule="auto"/>
              <w:ind w:right="113"/>
              <w:rPr>
                <w:rFonts w:ascii="宋体" w:hint="eastAsia"/>
                <w:b/>
                <w:sz w:val="24"/>
              </w:rPr>
            </w:pPr>
          </w:p>
          <w:p w14:paraId="27CA687A" w14:textId="77777777" w:rsidR="001E3241" w:rsidRDefault="001E3241">
            <w:pPr>
              <w:spacing w:line="360" w:lineRule="auto"/>
              <w:ind w:right="113"/>
              <w:rPr>
                <w:rFonts w:ascii="宋体" w:hint="eastAsia"/>
                <w:b/>
                <w:sz w:val="24"/>
              </w:rPr>
            </w:pPr>
          </w:p>
          <w:p w14:paraId="1B16DC13" w14:textId="77777777" w:rsidR="001E3241" w:rsidRDefault="00A445B3">
            <w:pPr>
              <w:spacing w:line="360" w:lineRule="auto"/>
              <w:ind w:right="113" w:firstLineChars="2000" w:firstLine="4819"/>
              <w:rPr>
                <w:rFonts w:ascii="宋体" w:hint="eastAsia"/>
                <w:b/>
                <w:sz w:val="24"/>
              </w:rPr>
            </w:pPr>
            <w:r>
              <w:rPr>
                <w:rFonts w:ascii="宋体" w:hint="eastAsia"/>
                <w:b/>
                <w:sz w:val="24"/>
              </w:rPr>
              <w:t>盖章：</w:t>
            </w:r>
          </w:p>
          <w:p w14:paraId="570590E1" w14:textId="77777777" w:rsidR="001E3241" w:rsidRDefault="001E3241">
            <w:pPr>
              <w:spacing w:line="360" w:lineRule="auto"/>
              <w:ind w:right="113"/>
              <w:rPr>
                <w:rFonts w:ascii="宋体" w:hint="eastAsia"/>
                <w:b/>
                <w:sz w:val="24"/>
              </w:rPr>
            </w:pPr>
          </w:p>
          <w:p w14:paraId="0B93E8A0" w14:textId="77777777" w:rsidR="001E3241" w:rsidRDefault="00A445B3">
            <w:pPr>
              <w:spacing w:line="360" w:lineRule="auto"/>
              <w:ind w:right="113"/>
              <w:rPr>
                <w:rFonts w:ascii="宋体" w:hint="eastAsia"/>
                <w:b/>
                <w:sz w:val="24"/>
              </w:rPr>
            </w:pPr>
            <w:r>
              <w:rPr>
                <w:rFonts w:ascii="宋体" w:hint="eastAsia"/>
                <w:b/>
                <w:sz w:val="24"/>
              </w:rPr>
              <w:t xml:space="preserve">　　　　　　　　　　　　　　　　　　　　　　   　年　　月　　日</w:t>
            </w:r>
          </w:p>
          <w:p w14:paraId="444FF048" w14:textId="77777777" w:rsidR="001E3241" w:rsidRDefault="001E3241">
            <w:pPr>
              <w:spacing w:line="360" w:lineRule="auto"/>
              <w:ind w:right="113"/>
              <w:jc w:val="center"/>
              <w:rPr>
                <w:rFonts w:ascii="宋体" w:hint="eastAsia"/>
                <w:b/>
                <w:sz w:val="24"/>
              </w:rPr>
            </w:pPr>
          </w:p>
        </w:tc>
      </w:tr>
    </w:tbl>
    <w:p w14:paraId="2B4DB68D" w14:textId="77777777" w:rsidR="001E3241" w:rsidRDefault="001E3241">
      <w:pPr>
        <w:rPr>
          <w:rFonts w:hint="eastAsia"/>
        </w:rPr>
      </w:pPr>
    </w:p>
    <w:sectPr w:rsidR="001E3241">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25196" w14:textId="77777777" w:rsidR="00A445B3" w:rsidRDefault="00A445B3">
      <w:pPr>
        <w:rPr>
          <w:rFonts w:hint="eastAsia"/>
        </w:rPr>
      </w:pPr>
      <w:r>
        <w:separator/>
      </w:r>
    </w:p>
  </w:endnote>
  <w:endnote w:type="continuationSeparator" w:id="0">
    <w:p w14:paraId="3A72CBAE" w14:textId="77777777" w:rsidR="00A445B3" w:rsidRDefault="00A445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AA497" w14:textId="77777777" w:rsidR="001E3241" w:rsidRDefault="00A445B3">
    <w:pPr>
      <w:autoSpaceDE w:val="0"/>
      <w:autoSpaceDN w:val="0"/>
      <w:jc w:val="center"/>
      <w:rPr>
        <w:rFonts w:ascii="Calibri" w:hint="eastAsia"/>
      </w:rPr>
    </w:pPr>
    <w:r>
      <w:rPr>
        <w:rFonts w:ascii="Calibri"/>
      </w:rPr>
      <w:fldChar w:fldCharType="begin"/>
    </w:r>
    <w:r>
      <w:rPr>
        <w:rFonts w:ascii="Calibri"/>
      </w:rPr>
      <w:instrText>PAGE</w:instrText>
    </w:r>
    <w:r>
      <w:rPr>
        <w:rFonts w:ascii="Calibri"/>
      </w:rPr>
      <w:fldChar w:fldCharType="separate"/>
    </w:r>
    <w:r>
      <w:rPr>
        <w:rFonts w:ascii="Calibri"/>
        <w:noProof/>
      </w:rPr>
      <w:t>2</w:t>
    </w:r>
    <w:r>
      <w:rPr>
        <w:rFonts w:ascii="Calibri"/>
      </w:rPr>
      <w:fldChar w:fldCharType="end"/>
    </w:r>
  </w:p>
  <w:p w14:paraId="59D90FAB" w14:textId="77777777" w:rsidR="001E3241" w:rsidRDefault="001E3241">
    <w:pPr>
      <w:autoSpaceDE w:val="0"/>
      <w:autoSpaceDN w:val="0"/>
      <w:rPr>
        <w:rFonts w:ascii="Calibri"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E91A1" w14:textId="77777777" w:rsidR="00A445B3" w:rsidRDefault="00A445B3">
      <w:pPr>
        <w:rPr>
          <w:rFonts w:hint="eastAsia"/>
        </w:rPr>
      </w:pPr>
      <w:r>
        <w:separator/>
      </w:r>
    </w:p>
  </w:footnote>
  <w:footnote w:type="continuationSeparator" w:id="0">
    <w:p w14:paraId="44C8DB26" w14:textId="77777777" w:rsidR="00A445B3" w:rsidRDefault="00A445B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867F4"/>
    <w:multiLevelType w:val="multilevel"/>
    <w:tmpl w:val="7A46321A"/>
    <w:lvl w:ilvl="0">
      <w:start w:val="1"/>
      <w:numFmt w:val="chineseCountingThousand"/>
      <w:lvlText w:val="（%1）"/>
      <w:lvlJc w:val="left"/>
      <w:pPr>
        <w:ind w:left="1032" w:hanging="672"/>
      </w:pPr>
    </w:lvl>
    <w:lvl w:ilvl="1">
      <w:start w:val="1"/>
      <w:numFmt w:val="decimal"/>
      <w:lvlText w:val="%2、"/>
      <w:lvlJc w:val="left"/>
      <w:pPr>
        <w:ind w:left="1116" w:hanging="336"/>
      </w:pPr>
    </w:lvl>
    <w:lvl w:ilvl="2">
      <w:start w:val="1"/>
      <w:numFmt w:val="lowerLetter"/>
      <w:lvlText w:val="%3)"/>
      <w:lvlJc w:val="left"/>
      <w:pPr>
        <w:ind w:left="1536" w:hanging="336"/>
      </w:pPr>
    </w:lvl>
    <w:lvl w:ilvl="3">
      <w:start w:val="1"/>
      <w:numFmt w:val="chineseCountingThousand"/>
      <w:lvlText w:val="（%4）"/>
      <w:lvlJc w:val="left"/>
      <w:pPr>
        <w:ind w:left="2292" w:hanging="672"/>
      </w:pPr>
    </w:lvl>
    <w:lvl w:ilvl="4">
      <w:start w:val="1"/>
      <w:numFmt w:val="decimal"/>
      <w:lvlText w:val="%5、"/>
      <w:lvlJc w:val="left"/>
      <w:pPr>
        <w:ind w:left="2376" w:hanging="336"/>
      </w:pPr>
    </w:lvl>
    <w:lvl w:ilvl="5">
      <w:start w:val="1"/>
      <w:numFmt w:val="lowerLetter"/>
      <w:lvlText w:val="%6)"/>
      <w:lvlJc w:val="left"/>
      <w:pPr>
        <w:ind w:left="2796" w:hanging="336"/>
      </w:pPr>
    </w:lvl>
    <w:lvl w:ilvl="6">
      <w:start w:val="1"/>
      <w:numFmt w:val="chineseCountingThousand"/>
      <w:lvlText w:val="（%7）"/>
      <w:lvlJc w:val="left"/>
      <w:pPr>
        <w:ind w:left="3552" w:hanging="672"/>
      </w:pPr>
    </w:lvl>
    <w:lvl w:ilvl="7">
      <w:start w:val="1"/>
      <w:numFmt w:val="decimal"/>
      <w:lvlText w:val="%8、"/>
      <w:lvlJc w:val="left"/>
      <w:pPr>
        <w:ind w:left="3636" w:hanging="336"/>
      </w:pPr>
    </w:lvl>
    <w:lvl w:ilvl="8">
      <w:start w:val="1"/>
      <w:numFmt w:val="lowerLetter"/>
      <w:lvlText w:val="%9)"/>
      <w:lvlJc w:val="left"/>
      <w:pPr>
        <w:ind w:left="4056" w:hanging="336"/>
      </w:pPr>
    </w:lvl>
  </w:abstractNum>
  <w:abstractNum w:abstractNumId="1" w15:restartNumberingAfterBreak="0">
    <w:nsid w:val="46FA28E6"/>
    <w:multiLevelType w:val="multilevel"/>
    <w:tmpl w:val="8522E74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 w15:restartNumberingAfterBreak="0">
    <w:nsid w:val="48B87696"/>
    <w:multiLevelType w:val="multilevel"/>
    <w:tmpl w:val="4306CE8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 w15:restartNumberingAfterBreak="0">
    <w:nsid w:val="4CF879BD"/>
    <w:multiLevelType w:val="multilevel"/>
    <w:tmpl w:val="1374A4E8"/>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56CF7C6A"/>
    <w:multiLevelType w:val="multilevel"/>
    <w:tmpl w:val="A89A9458"/>
    <w:lvl w:ilvl="0">
      <w:start w:val="2"/>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5" w15:restartNumberingAfterBreak="0">
    <w:nsid w:val="7C4E0143"/>
    <w:multiLevelType w:val="multilevel"/>
    <w:tmpl w:val="2670016E"/>
    <w:lvl w:ilvl="0">
      <w:start w:val="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num w:numId="1" w16cid:durableId="1834712268">
    <w:abstractNumId w:val="3"/>
  </w:num>
  <w:num w:numId="2" w16cid:durableId="1577205858">
    <w:abstractNumId w:val="2"/>
  </w:num>
  <w:num w:numId="3" w16cid:durableId="96874576">
    <w:abstractNumId w:val="0"/>
  </w:num>
  <w:num w:numId="4" w16cid:durableId="711002828">
    <w:abstractNumId w:val="4"/>
  </w:num>
  <w:num w:numId="5" w16cid:durableId="72553192">
    <w:abstractNumId w:val="1"/>
  </w:num>
  <w:num w:numId="6" w16cid:durableId="202821154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iting Wang">
    <w15:presenceInfo w15:providerId="Windows Live" w15:userId="54ceb3d9c2868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trackRevisions/>
  <w:doNotTrackMoves/>
  <w:defaultTabStop w:val="420"/>
  <w:displayHorizontalDrawingGridEvery w:val="0"/>
  <w:displayVerticalDrawingGridEvery w:val="2"/>
  <w:noPunctuationKerning/>
  <w:characterSpacingControl w:val="compressPunctuation"/>
  <w:hdrShapeDefaults>
    <o:shapedefaults v:ext="edit" spidmax="3073"/>
  </w:hdrShapeDefaults>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241"/>
    <w:rsid w:val="00043204"/>
    <w:rsid w:val="000526F6"/>
    <w:rsid w:val="000670D9"/>
    <w:rsid w:val="00126727"/>
    <w:rsid w:val="00165459"/>
    <w:rsid w:val="00175EAE"/>
    <w:rsid w:val="00185307"/>
    <w:rsid w:val="0018568A"/>
    <w:rsid w:val="00191008"/>
    <w:rsid w:val="00197522"/>
    <w:rsid w:val="001B255A"/>
    <w:rsid w:val="001E3241"/>
    <w:rsid w:val="002C4411"/>
    <w:rsid w:val="002C760F"/>
    <w:rsid w:val="002D5FDF"/>
    <w:rsid w:val="00310AB2"/>
    <w:rsid w:val="003222A6"/>
    <w:rsid w:val="003613E7"/>
    <w:rsid w:val="00393C99"/>
    <w:rsid w:val="003B0529"/>
    <w:rsid w:val="004163D1"/>
    <w:rsid w:val="004174EE"/>
    <w:rsid w:val="00421EA4"/>
    <w:rsid w:val="00431A61"/>
    <w:rsid w:val="0055711C"/>
    <w:rsid w:val="00572B8F"/>
    <w:rsid w:val="005B2FF4"/>
    <w:rsid w:val="005B6325"/>
    <w:rsid w:val="005F7077"/>
    <w:rsid w:val="006143E0"/>
    <w:rsid w:val="00654F71"/>
    <w:rsid w:val="00685B83"/>
    <w:rsid w:val="00686FFF"/>
    <w:rsid w:val="006A414B"/>
    <w:rsid w:val="007369D5"/>
    <w:rsid w:val="007572DA"/>
    <w:rsid w:val="007D7A39"/>
    <w:rsid w:val="007E2393"/>
    <w:rsid w:val="007E4B1D"/>
    <w:rsid w:val="007F36C3"/>
    <w:rsid w:val="008151B3"/>
    <w:rsid w:val="00816A82"/>
    <w:rsid w:val="00857F4F"/>
    <w:rsid w:val="00872114"/>
    <w:rsid w:val="00882C87"/>
    <w:rsid w:val="0098236C"/>
    <w:rsid w:val="009A068A"/>
    <w:rsid w:val="009A639A"/>
    <w:rsid w:val="00A445B3"/>
    <w:rsid w:val="00A50FCB"/>
    <w:rsid w:val="00A57356"/>
    <w:rsid w:val="00A91E7C"/>
    <w:rsid w:val="00AD6CFA"/>
    <w:rsid w:val="00AF17AE"/>
    <w:rsid w:val="00B259F3"/>
    <w:rsid w:val="00B46342"/>
    <w:rsid w:val="00B47007"/>
    <w:rsid w:val="00B80A55"/>
    <w:rsid w:val="00B825ED"/>
    <w:rsid w:val="00BE3FF7"/>
    <w:rsid w:val="00C5265F"/>
    <w:rsid w:val="00C81668"/>
    <w:rsid w:val="00CA7944"/>
    <w:rsid w:val="00CC387B"/>
    <w:rsid w:val="00CF5B49"/>
    <w:rsid w:val="00D87D58"/>
    <w:rsid w:val="00D966EC"/>
    <w:rsid w:val="00DB7942"/>
    <w:rsid w:val="00DC4348"/>
    <w:rsid w:val="00DC731C"/>
    <w:rsid w:val="00DF0BCD"/>
    <w:rsid w:val="00E57644"/>
    <w:rsid w:val="00E737CC"/>
    <w:rsid w:val="00E91B28"/>
    <w:rsid w:val="00EA2FEA"/>
    <w:rsid w:val="00EA5073"/>
    <w:rsid w:val="00EE350E"/>
    <w:rsid w:val="00EF5C32"/>
    <w:rsid w:val="00F246C4"/>
    <w:rsid w:val="00F71E33"/>
    <w:rsid w:val="00FB7961"/>
    <w:rsid w:val="00FF1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2"/>
    </o:shapelayout>
  </w:shapeDefaults>
  <w:decimalSymbol w:val="."/>
  <w:listSeparator w:val=","/>
  <w14:docId w14:val="0B59638F"/>
  <w15:docId w15:val="{B1473D2C-A930-4A61-82C6-BF7270A5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sz w:val="21"/>
    </w:rPr>
  </w:style>
  <w:style w:type="paragraph" w:styleId="1">
    <w:name w:val="heading 1"/>
    <w:next w:val="a"/>
    <w:uiPriority w:val="9"/>
    <w:qFormat/>
    <w:pPr>
      <w:wordWrap w:val="0"/>
      <w:spacing w:after="160"/>
      <w:jc w:val="both"/>
      <w:outlineLvl w:val="0"/>
    </w:pPr>
    <w:rPr>
      <w:sz w:val="28"/>
    </w:rPr>
  </w:style>
  <w:style w:type="paragraph" w:styleId="2">
    <w:name w:val="heading 2"/>
    <w:next w:val="a"/>
    <w:uiPriority w:val="9"/>
    <w:semiHidden/>
    <w:unhideWhenUsed/>
    <w:qFormat/>
    <w:pPr>
      <w:wordWrap w:val="0"/>
      <w:spacing w:after="160"/>
      <w:jc w:val="both"/>
      <w:outlineLvl w:val="1"/>
    </w:pPr>
    <w:rPr>
      <w:sz w:val="21"/>
    </w:rPr>
  </w:style>
  <w:style w:type="paragraph" w:styleId="3">
    <w:name w:val="heading 3"/>
    <w:basedOn w:val="a"/>
    <w:next w:val="a"/>
    <w:uiPriority w:val="9"/>
    <w:semiHidden/>
    <w:unhideWhenUsed/>
    <w:qFormat/>
    <w:pPr>
      <w:spacing w:before="260" w:after="260" w:line="416" w:lineRule="auto"/>
      <w:outlineLvl w:val="2"/>
    </w:pPr>
    <w:rPr>
      <w:b/>
      <w:sz w:val="32"/>
    </w:rPr>
  </w:style>
  <w:style w:type="paragraph" w:styleId="4">
    <w:name w:val="heading 4"/>
    <w:next w:val="a"/>
    <w:uiPriority w:val="9"/>
    <w:semiHidden/>
    <w:unhideWhenUsed/>
    <w:qFormat/>
    <w:pPr>
      <w:wordWrap w:val="0"/>
      <w:spacing w:after="160"/>
      <w:ind w:left="1600" w:hanging="400"/>
      <w:jc w:val="both"/>
      <w:outlineLvl w:val="3"/>
    </w:pPr>
    <w:rPr>
      <w:b/>
      <w:sz w:val="21"/>
    </w:rPr>
  </w:style>
  <w:style w:type="paragraph" w:styleId="5">
    <w:name w:val="heading 5"/>
    <w:next w:val="a"/>
    <w:uiPriority w:val="9"/>
    <w:semiHidden/>
    <w:unhideWhenUsed/>
    <w:qFormat/>
    <w:pPr>
      <w:wordWrap w:val="0"/>
      <w:spacing w:after="160"/>
      <w:ind w:left="1800" w:hanging="400"/>
      <w:jc w:val="both"/>
      <w:outlineLvl w:val="4"/>
    </w:pPr>
    <w:rPr>
      <w:sz w:val="21"/>
    </w:rPr>
  </w:style>
  <w:style w:type="paragraph" w:styleId="6">
    <w:name w:val="heading 6"/>
    <w:next w:val="a"/>
    <w:uiPriority w:val="9"/>
    <w:semiHidden/>
    <w:unhideWhenUsed/>
    <w:qFormat/>
    <w:pPr>
      <w:wordWrap w:val="0"/>
      <w:spacing w:after="160"/>
      <w:ind w:left="2000" w:hanging="400"/>
      <w:jc w:val="both"/>
      <w:outlineLvl w:val="5"/>
    </w:pPr>
    <w:rPr>
      <w:b/>
      <w:sz w:val="21"/>
    </w:rPr>
  </w:style>
  <w:style w:type="paragraph" w:styleId="7">
    <w:name w:val="heading 7"/>
    <w:next w:val="a"/>
    <w:qFormat/>
    <w:pPr>
      <w:wordWrap w:val="0"/>
      <w:spacing w:after="160"/>
      <w:ind w:left="2200" w:hanging="400"/>
      <w:jc w:val="both"/>
      <w:outlineLvl w:val="6"/>
    </w:pPr>
    <w:rPr>
      <w:sz w:val="21"/>
    </w:rPr>
  </w:style>
  <w:style w:type="paragraph" w:styleId="8">
    <w:name w:val="heading 8"/>
    <w:next w:val="a"/>
    <w:qFormat/>
    <w:pPr>
      <w:wordWrap w:val="0"/>
      <w:spacing w:after="160"/>
      <w:ind w:left="2400" w:hanging="400"/>
      <w:jc w:val="both"/>
      <w:outlineLvl w:val="7"/>
    </w:pPr>
    <w:rPr>
      <w:sz w:val="21"/>
    </w:rPr>
  </w:style>
  <w:style w:type="paragraph" w:styleId="9">
    <w:name w:val="heading 9"/>
    <w:next w:val="a"/>
    <w:qFormat/>
    <w:pPr>
      <w:wordWrap w:val="0"/>
      <w:spacing w:after="160"/>
      <w:ind w:left="2600" w:hanging="400"/>
      <w:jc w:val="both"/>
      <w:outlineLvl w:val="8"/>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9">
    <w:name w:val="toc 9"/>
    <w:next w:val="a"/>
    <w:pPr>
      <w:wordWrap w:val="0"/>
      <w:ind w:left="2975"/>
      <w:jc w:val="both"/>
    </w:pPr>
    <w:rPr>
      <w:sz w:val="21"/>
    </w:rPr>
  </w:style>
  <w:style w:type="character" w:styleId="a3">
    <w:name w:val="Intense Emphasis"/>
    <w:qFormat/>
    <w:rPr>
      <w:i/>
      <w:color w:val="000000"/>
      <w:sz w:val="21"/>
    </w:rPr>
  </w:style>
  <w:style w:type="character" w:styleId="a4">
    <w:name w:val="Subtle Reference"/>
    <w:qFormat/>
    <w:rPr>
      <w:color w:val="000000"/>
      <w:sz w:val="21"/>
    </w:rPr>
  </w:style>
  <w:style w:type="paragraph" w:styleId="TOC6">
    <w:name w:val="toc 6"/>
    <w:next w:val="a"/>
    <w:pPr>
      <w:wordWrap w:val="0"/>
      <w:ind w:left="1700"/>
      <w:jc w:val="both"/>
    </w:pPr>
    <w:rPr>
      <w:sz w:val="21"/>
    </w:rPr>
  </w:style>
  <w:style w:type="paragraph" w:styleId="a5">
    <w:name w:val="header"/>
    <w:basedOn w:val="a"/>
    <w:pPr>
      <w:jc w:val="center"/>
    </w:pPr>
    <w:rPr>
      <w:sz w:val="18"/>
    </w:rPr>
  </w:style>
  <w:style w:type="character" w:customStyle="1" w:styleId="Char">
    <w:name w:val="页眉 Char"/>
    <w:rPr>
      <w:vanish w:val="0"/>
      <w:sz w:val="20"/>
    </w:rPr>
  </w:style>
  <w:style w:type="character" w:styleId="a6">
    <w:name w:val="Unresolved Mention"/>
    <w:uiPriority w:val="99"/>
    <w:semiHidden/>
    <w:unhideWhenUsed/>
    <w:rsid w:val="00E130EA"/>
    <w:rPr>
      <w:vanish w:val="0"/>
      <w:color w:val="605E5C"/>
      <w:sz w:val="20"/>
      <w:shd w:val="clear" w:color="auto" w:fill="E1DFDD"/>
    </w:rPr>
  </w:style>
  <w:style w:type="character" w:styleId="a7">
    <w:name w:val="Hyperlink"/>
    <w:uiPriority w:val="99"/>
    <w:unhideWhenUsed/>
    <w:rsid w:val="00E130EA"/>
    <w:rPr>
      <w:vanish w:val="0"/>
      <w:color w:val="0563C1"/>
      <w:sz w:val="20"/>
      <w:u w:val="single"/>
    </w:rPr>
  </w:style>
  <w:style w:type="character" w:styleId="a8">
    <w:name w:val="Intense Reference"/>
    <w:qFormat/>
    <w:rPr>
      <w:b/>
      <w:color w:val="000000"/>
      <w:sz w:val="21"/>
    </w:rPr>
  </w:style>
  <w:style w:type="paragraph" w:styleId="a9">
    <w:name w:val="Subtitle"/>
    <w:next w:val="a"/>
    <w:uiPriority w:val="11"/>
    <w:qFormat/>
    <w:pPr>
      <w:wordWrap w:val="0"/>
      <w:spacing w:after="60"/>
      <w:jc w:val="center"/>
    </w:pPr>
    <w:rPr>
      <w:sz w:val="24"/>
    </w:rPr>
  </w:style>
  <w:style w:type="paragraph" w:styleId="TOC2">
    <w:name w:val="toc 2"/>
    <w:next w:val="a"/>
    <w:pPr>
      <w:wordWrap w:val="0"/>
      <w:jc w:val="both"/>
    </w:pPr>
    <w:rPr>
      <w:sz w:val="21"/>
    </w:rPr>
  </w:style>
  <w:style w:type="paragraph" w:styleId="TOC">
    <w:name w:val="TOC Heading"/>
    <w:next w:val="a"/>
    <w:qFormat/>
    <w:pPr>
      <w:wordWrap w:val="0"/>
    </w:pPr>
    <w:rPr>
      <w:sz w:val="32"/>
    </w:rPr>
  </w:style>
  <w:style w:type="character" w:styleId="aa">
    <w:name w:val="Subtle Emphasis"/>
    <w:qFormat/>
    <w:rPr>
      <w:i/>
      <w:color w:val="000000"/>
      <w:sz w:val="21"/>
    </w:rPr>
  </w:style>
  <w:style w:type="paragraph" w:styleId="ab">
    <w:name w:val="footer"/>
    <w:basedOn w:val="a"/>
    <w:rPr>
      <w:sz w:val="18"/>
    </w:rPr>
  </w:style>
  <w:style w:type="paragraph" w:styleId="TOC5">
    <w:name w:val="toc 5"/>
    <w:next w:val="a"/>
    <w:pPr>
      <w:wordWrap w:val="0"/>
      <w:ind w:left="1275"/>
      <w:jc w:val="both"/>
    </w:pPr>
    <w:rPr>
      <w:sz w:val="21"/>
    </w:rPr>
  </w:style>
  <w:style w:type="paragraph" w:styleId="TOC4">
    <w:name w:val="toc 4"/>
    <w:next w:val="a"/>
    <w:pPr>
      <w:wordWrap w:val="0"/>
      <w:ind w:left="850"/>
      <w:jc w:val="both"/>
    </w:pPr>
    <w:rPr>
      <w:sz w:val="21"/>
    </w:rPr>
  </w:style>
  <w:style w:type="character" w:customStyle="1" w:styleId="Char0">
    <w:name w:val="页脚 Char"/>
    <w:rPr>
      <w:vanish w:val="0"/>
      <w:sz w:val="20"/>
    </w:rPr>
  </w:style>
  <w:style w:type="paragraph" w:styleId="TOC8">
    <w:name w:val="toc 8"/>
    <w:next w:val="a"/>
    <w:pPr>
      <w:wordWrap w:val="0"/>
      <w:ind w:left="2550"/>
      <w:jc w:val="both"/>
    </w:pPr>
    <w:rPr>
      <w:sz w:val="21"/>
    </w:rPr>
  </w:style>
  <w:style w:type="character" w:styleId="ac">
    <w:name w:val="Book Title"/>
    <w:qFormat/>
    <w:rPr>
      <w:b/>
      <w:i/>
      <w:sz w:val="21"/>
    </w:rPr>
  </w:style>
  <w:style w:type="character" w:styleId="ad">
    <w:name w:val="Emphasis"/>
    <w:qFormat/>
    <w:rPr>
      <w:i/>
      <w:sz w:val="21"/>
    </w:rPr>
  </w:style>
  <w:style w:type="table" w:styleId="ae">
    <w:name w:val="Table Grid"/>
    <w:basedOn w:val="a1"/>
    <w:pPr>
      <w:widowControl w:val="0"/>
      <w:jc w:val="both"/>
    </w:pPr>
    <w:tblPr/>
  </w:style>
  <w:style w:type="paragraph" w:styleId="TOC3">
    <w:name w:val="toc 3"/>
    <w:next w:val="a"/>
    <w:pPr>
      <w:wordWrap w:val="0"/>
      <w:ind w:left="425"/>
      <w:jc w:val="both"/>
    </w:pPr>
    <w:rPr>
      <w:sz w:val="21"/>
    </w:rPr>
  </w:style>
  <w:style w:type="paragraph" w:styleId="TOC7">
    <w:name w:val="toc 7"/>
    <w:next w:val="a"/>
    <w:pPr>
      <w:wordWrap w:val="0"/>
      <w:ind w:left="2125"/>
      <w:jc w:val="both"/>
    </w:pPr>
    <w:rPr>
      <w:sz w:val="21"/>
    </w:rPr>
  </w:style>
  <w:style w:type="paragraph" w:styleId="af">
    <w:name w:val="Intense Quote"/>
    <w:next w:val="a"/>
    <w:qFormat/>
    <w:pPr>
      <w:wordWrap w:val="0"/>
      <w:spacing w:before="360" w:after="360"/>
      <w:ind w:left="950" w:right="950"/>
      <w:jc w:val="center"/>
    </w:pPr>
    <w:rPr>
      <w:i/>
      <w:sz w:val="21"/>
    </w:rPr>
  </w:style>
  <w:style w:type="character" w:styleId="af0">
    <w:name w:val="Strong"/>
    <w:qFormat/>
    <w:rPr>
      <w:b/>
      <w:sz w:val="21"/>
    </w:rPr>
  </w:style>
  <w:style w:type="paragraph" w:styleId="af1">
    <w:name w:val="Quote"/>
    <w:next w:val="a"/>
    <w:qFormat/>
    <w:pPr>
      <w:wordWrap w:val="0"/>
      <w:spacing w:before="200" w:after="160"/>
      <w:ind w:left="864" w:right="864"/>
      <w:jc w:val="center"/>
    </w:pPr>
    <w:rPr>
      <w:i/>
      <w:sz w:val="21"/>
    </w:rPr>
  </w:style>
  <w:style w:type="paragraph" w:styleId="af2">
    <w:name w:val="Normal Indent"/>
    <w:next w:val="a"/>
    <w:pPr>
      <w:wordWrap w:val="0"/>
      <w:ind w:left="3400"/>
      <w:jc w:val="both"/>
    </w:pPr>
    <w:rPr>
      <w:sz w:val="21"/>
    </w:rPr>
  </w:style>
  <w:style w:type="paragraph" w:customStyle="1" w:styleId="af3">
    <w:name w:val="列出段落"/>
    <w:next w:val="a"/>
    <w:qFormat/>
    <w:pPr>
      <w:wordWrap w:val="0"/>
      <w:ind w:left="850"/>
      <w:jc w:val="both"/>
    </w:pPr>
    <w:rPr>
      <w:sz w:val="21"/>
    </w:rPr>
  </w:style>
  <w:style w:type="paragraph" w:styleId="af4">
    <w:name w:val="Revision"/>
    <w:hidden/>
    <w:uiPriority w:val="99"/>
    <w:semiHidden/>
    <w:rsid w:val="00EA2FEA"/>
    <w:rPr>
      <w:rFonts w:asci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博 王</cp:lastModifiedBy>
  <cp:revision>36</cp:revision>
  <dcterms:created xsi:type="dcterms:W3CDTF">2024-12-10T13:36:00Z</dcterms:created>
  <dcterms:modified xsi:type="dcterms:W3CDTF">2024-12-28T16:22:00Z</dcterms:modified>
</cp:coreProperties>
</file>